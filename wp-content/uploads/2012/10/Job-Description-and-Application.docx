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CBA" w:rsidRDefault="00976CBA"/>
    <w:p w:rsidR="005770B0" w:rsidRPr="005250BE" w:rsidRDefault="005770B0" w:rsidP="005770B0">
      <w:pPr>
        <w:jc w:val="center"/>
        <w:rPr>
          <w:rFonts w:ascii="Arial" w:hAnsi="Arial" w:cs="Arial"/>
          <w:b/>
          <w:i/>
          <w:sz w:val="10"/>
          <w:szCs w:val="10"/>
        </w:rPr>
      </w:pPr>
      <w:r w:rsidRPr="005250BE">
        <w:rPr>
          <w:rFonts w:ascii="Arial" w:hAnsi="Arial" w:cs="Arial"/>
          <w:b/>
          <w:noProof/>
          <w:sz w:val="48"/>
          <w:szCs w:val="48"/>
        </w:rPr>
        <w:drawing>
          <wp:inline distT="0" distB="0" distL="0" distR="0" wp14:anchorId="24CED264" wp14:editId="2D6A18FA">
            <wp:extent cx="5153025" cy="1457325"/>
            <wp:effectExtent l="0" t="0" r="9525" b="9525"/>
            <wp:docPr id="2" name="Picture 2" descr="NPTL_Web_Bann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TL_Web_Banner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457325"/>
                    </a:xfrm>
                    <a:prstGeom prst="rect">
                      <a:avLst/>
                    </a:prstGeom>
                    <a:noFill/>
                    <a:ln>
                      <a:noFill/>
                    </a:ln>
                  </pic:spPr>
                </pic:pic>
              </a:graphicData>
            </a:graphic>
          </wp:inline>
        </w:drawing>
      </w:r>
    </w:p>
    <w:p w:rsidR="005770B0" w:rsidRPr="005250BE" w:rsidRDefault="005770B0" w:rsidP="005770B0">
      <w:pPr>
        <w:jc w:val="center"/>
        <w:rPr>
          <w:rFonts w:ascii="Arial" w:hAnsi="Arial" w:cs="Arial"/>
          <w:b/>
          <w:i/>
          <w:sz w:val="10"/>
          <w:szCs w:val="10"/>
        </w:rPr>
      </w:pPr>
    </w:p>
    <w:p w:rsidR="005770B0" w:rsidRPr="005250BE" w:rsidRDefault="005770B0" w:rsidP="005770B0">
      <w:pPr>
        <w:jc w:val="center"/>
        <w:rPr>
          <w:rFonts w:ascii="Arial" w:hAnsi="Arial" w:cs="Arial"/>
          <w:b/>
          <w:i/>
          <w:sz w:val="10"/>
          <w:szCs w:val="10"/>
        </w:rPr>
      </w:pPr>
    </w:p>
    <w:p w:rsidR="005770B0" w:rsidRPr="005250BE" w:rsidRDefault="005770B0" w:rsidP="005770B0">
      <w:pPr>
        <w:jc w:val="center"/>
        <w:rPr>
          <w:rFonts w:ascii="Cooper Black" w:hAnsi="Cooper Black" w:cs="Arial"/>
          <w:spacing w:val="20"/>
          <w:sz w:val="40"/>
          <w:szCs w:val="40"/>
        </w:rPr>
      </w:pPr>
      <w:r w:rsidRPr="005250BE">
        <w:rPr>
          <w:rFonts w:ascii="Cooper Black" w:hAnsi="Cooper Black" w:cs="Arial"/>
          <w:spacing w:val="20"/>
          <w:sz w:val="40"/>
          <w:szCs w:val="40"/>
        </w:rPr>
        <w:t>Tool Coordinator Job Description</w:t>
      </w:r>
    </w:p>
    <w:p w:rsidR="005770B0" w:rsidRPr="005250BE" w:rsidRDefault="005770B0" w:rsidP="005770B0">
      <w:pPr>
        <w:jc w:val="center"/>
        <w:rPr>
          <w:rFonts w:ascii="Arial" w:hAnsi="Arial" w:cs="Arial"/>
          <w:b/>
          <w:u w:val="single"/>
        </w:rPr>
      </w:pPr>
    </w:p>
    <w:p w:rsidR="005770B0" w:rsidRPr="005250BE" w:rsidRDefault="005770B0" w:rsidP="005770B0">
      <w:pPr>
        <w:jc w:val="center"/>
        <w:rPr>
          <w:rFonts w:ascii="Arial" w:hAnsi="Arial" w:cs="Arial"/>
          <w:b/>
          <w:sz w:val="20"/>
          <w:szCs w:val="20"/>
        </w:rPr>
      </w:pPr>
    </w:p>
    <w:p w:rsidR="005770B0" w:rsidRPr="005250BE" w:rsidRDefault="005770B0" w:rsidP="005770B0">
      <w:pPr>
        <w:jc w:val="center"/>
        <w:rPr>
          <w:rFonts w:ascii="Arial" w:hAnsi="Arial" w:cs="Arial"/>
          <w:b/>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OVERVIEW</w:t>
      </w:r>
    </w:p>
    <w:p w:rsidR="005770B0" w:rsidRPr="005250BE" w:rsidRDefault="005770B0" w:rsidP="005770B0">
      <w:pPr>
        <w:jc w:val="both"/>
        <w:rPr>
          <w:rFonts w:ascii="Arial" w:hAnsi="Arial" w:cs="Arial"/>
          <w:sz w:val="20"/>
          <w:szCs w:val="20"/>
        </w:rPr>
      </w:pPr>
      <w:r w:rsidRPr="005250BE">
        <w:rPr>
          <w:rFonts w:ascii="Arial" w:hAnsi="Arial" w:cs="Arial"/>
          <w:sz w:val="20"/>
          <w:szCs w:val="20"/>
        </w:rPr>
        <w:t xml:space="preserve">The North Portland Tool Library (“NPTL”) is a community resource dedicated to building community and fostering sustainability by providing residents with tools and the knowledge to use them We loan a wide variety of tools to community members </w:t>
      </w:r>
      <w:r w:rsidRPr="005250BE">
        <w:rPr>
          <w:rStyle w:val="Strong"/>
          <w:rFonts w:ascii="Arial" w:hAnsi="Arial" w:cs="Arial"/>
          <w:sz w:val="20"/>
          <w:szCs w:val="20"/>
        </w:rPr>
        <w:t>free of charge</w:t>
      </w:r>
      <w:r w:rsidRPr="005250BE">
        <w:rPr>
          <w:rFonts w:ascii="Arial" w:hAnsi="Arial" w:cs="Arial"/>
          <w:sz w:val="20"/>
          <w:szCs w:val="20"/>
        </w:rPr>
        <w:t>.  The NPTL benefits North Portland residents by reducing the costs of maintaining and improving the places in which we live, work, and play.  The NTPL supports diverse, livable neighborhoods and fosters community pride. A nonprofit, volunteer Board of Directors manages the tool library. This includes maintaining programs and inventory; policy setting; fundraising; and the overseeing of staff and volunteers. The all-volunteer Board operates the tool library on a limited budget of $10,000 annually.</w:t>
      </w:r>
    </w:p>
    <w:p w:rsidR="005770B0" w:rsidRPr="005250BE" w:rsidRDefault="005770B0" w:rsidP="005770B0">
      <w:pPr>
        <w:jc w:val="both"/>
        <w:rPr>
          <w:rFonts w:ascii="Arial" w:hAnsi="Arial" w:cs="Arial"/>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POSITION SUMMARY</w:t>
      </w:r>
    </w:p>
    <w:p w:rsidR="005770B0" w:rsidRPr="005250BE" w:rsidRDefault="005770B0" w:rsidP="0057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Arial" w:hAnsi="Arial" w:cs="Arial"/>
          <w:sz w:val="20"/>
          <w:szCs w:val="20"/>
        </w:rPr>
      </w:pPr>
      <w:r w:rsidRPr="005250BE">
        <w:rPr>
          <w:rFonts w:ascii="Arial" w:hAnsi="Arial" w:cs="Arial"/>
          <w:sz w:val="20"/>
          <w:szCs w:val="20"/>
        </w:rPr>
        <w:t>The Tool Coordinator, under the direct supervision of the NPTL Board of Directors, is responsible for the day-to-day operation of the tool library.  The position requires excellent communication skills, including written, interpersonal and public presentation.  Good record keeping abilities and a high level of organization are also required.  The Tool Coordinator must have a basic knowledge of carpentry, electrical, plumbing, landscaping and tool use.  Experience or knowledge in the basic maintenance of tools is desired.</w:t>
      </w:r>
    </w:p>
    <w:p w:rsidR="005770B0" w:rsidRPr="005250BE" w:rsidRDefault="005770B0" w:rsidP="005770B0">
      <w:pPr>
        <w:jc w:val="both"/>
        <w:rPr>
          <w:rFonts w:ascii="Arial" w:hAnsi="Arial" w:cs="Arial"/>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POSITION ACCOUNTABILITIES</w:t>
      </w:r>
    </w:p>
    <w:p w:rsidR="005770B0" w:rsidRPr="005250BE" w:rsidRDefault="005770B0" w:rsidP="0057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szCs w:val="20"/>
        </w:rPr>
      </w:pPr>
      <w:r w:rsidRPr="005250BE">
        <w:rPr>
          <w:rFonts w:ascii="Arial" w:hAnsi="Arial" w:cs="Arial"/>
          <w:sz w:val="20"/>
          <w:szCs w:val="20"/>
        </w:rPr>
        <w:t>The Tool Coordinator is an employee of the City of Portland and is accountable to both the NPTL Board of Directors and the Director of North Portland Neighborhood Services.  Under the supervision and direction of the Board of Directors, the Coordinator will:</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Staff the tool library during open hours</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Maintain tools and the tool library</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The Board of Directors may allocate to the Tool Coordinator a set amount of funds for the purchase and repair of tools at the discretion of the Tool Coordinator</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Keep good records and account books</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Respond to email and phone inquiries</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Recruit and train volunteers</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Assist in fundraising efforts to sustain the NPTL</w:t>
      </w: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Maintain communication with the Board of Directors as follows: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Attend monthly Board meetings and other official meetings, as directed</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Report membership activity, i.e., current membership base, number of new members, and any issues regarding members or memberships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Report tool usage activity, including highly requested tools that may warrant additional copies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Advise on the need for additional tools based on member requests or recommendation of the Tool Coordinator</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Advise on the need for improvements to the library’s physical space</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Convey any problems concerning operations of the tool library, members and tools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Share ideas for improvement in tool library operations, membership relations and community outreach</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Respond in a complete, timely and concise manner to any inquiries from the Board of Directors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Organize skills workshops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Pursue partnerships with businesses and community organizations</w:t>
      </w:r>
    </w:p>
    <w:p w:rsidR="005770B0" w:rsidRPr="005250BE" w:rsidRDefault="005770B0" w:rsidP="005770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ial" w:hAnsi="Arial" w:cs="Arial"/>
          <w:sz w:val="20"/>
          <w:szCs w:val="20"/>
        </w:rPr>
      </w:pPr>
    </w:p>
    <w:p w:rsidR="005770B0" w:rsidRPr="005250BE" w:rsidRDefault="005770B0" w:rsidP="005770B0">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Non-Accountabilities: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lastRenderedPageBreak/>
        <w:t>The Tool Coordinator is not a member of the Board of Directors</w:t>
      </w:r>
    </w:p>
    <w:p w:rsidR="005770B0" w:rsidRPr="005250BE" w:rsidRDefault="005770B0" w:rsidP="005770B0">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szCs w:val="20"/>
        </w:rPr>
      </w:pPr>
      <w:r w:rsidRPr="005250BE">
        <w:rPr>
          <w:rFonts w:ascii="Arial" w:hAnsi="Arial" w:cs="Arial"/>
          <w:sz w:val="20"/>
          <w:szCs w:val="20"/>
        </w:rPr>
        <w:t>Unless otherwise approved in Board of Director meeting minutes, the Tool Coordinator is required to obtain Board approval for any action or activity not specifically authorized by the Board of Directors</w:t>
      </w:r>
    </w:p>
    <w:p w:rsidR="005770B0" w:rsidRPr="005250BE" w:rsidRDefault="005770B0" w:rsidP="005770B0">
      <w:pPr>
        <w:jc w:val="center"/>
        <w:rPr>
          <w:rFonts w:ascii="Cooper Black" w:hAnsi="Cooper Black" w:cs="Arial"/>
          <w:b/>
          <w:sz w:val="36"/>
          <w:szCs w:val="36"/>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PRIMARY DUTIES</w:t>
      </w:r>
      <w:ins w:id="0" w:author="FF" w:date="2015-01-20T12:53:00Z">
        <w:r w:rsidRPr="005250BE">
          <w:rPr>
            <w:rFonts w:ascii="Arial" w:hAnsi="Arial" w:cs="Arial"/>
            <w:b/>
            <w:sz w:val="20"/>
            <w:szCs w:val="20"/>
          </w:rPr>
          <w:t xml:space="preserve"> </w:t>
        </w:r>
      </w:ins>
    </w:p>
    <w:p w:rsidR="005770B0" w:rsidRPr="005250BE" w:rsidRDefault="005770B0" w:rsidP="005770B0">
      <w:pPr>
        <w:jc w:val="both"/>
        <w:rPr>
          <w:rFonts w:ascii="Arial" w:hAnsi="Arial" w:cs="Arial"/>
          <w:b/>
          <w:i/>
          <w:sz w:val="20"/>
          <w:szCs w:val="20"/>
        </w:rPr>
      </w:pPr>
      <w:r w:rsidRPr="005250BE">
        <w:rPr>
          <w:rFonts w:ascii="Arial" w:hAnsi="Arial" w:cs="Arial"/>
          <w:b/>
          <w:i/>
          <w:sz w:val="20"/>
          <w:szCs w:val="20"/>
        </w:rPr>
        <w:t>Tool Library</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Open and close the library during open hours: Saturdays, from 9:00 a.m. to 2:00 pm and on Tuesdays, from 5:00 p.m. to 7:30 p.m.</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Track tools (in/out/delinquent) and maintain a current tool database</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Repair and maintain tools; report to the Board of Directors any tools needing major repairs or replacement</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Remove / add tools to inventory</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 xml:space="preserve">Develop plans that will keep all repair/maintain/purchases within budget </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 xml:space="preserve">Cull donations for viable tools for the library or tool-sale fundraisers; store and manage this inventory </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Coordinate with members or external persons / organizations to remove items no longer used or needed</w:t>
      </w:r>
    </w:p>
    <w:p w:rsidR="005770B0" w:rsidRPr="005250BE" w:rsidRDefault="005770B0" w:rsidP="005770B0">
      <w:pPr>
        <w:pStyle w:val="ListParagraph"/>
        <w:numPr>
          <w:ilvl w:val="0"/>
          <w:numId w:val="12"/>
        </w:numPr>
        <w:spacing w:after="0" w:line="240" w:lineRule="auto"/>
        <w:jc w:val="both"/>
        <w:rPr>
          <w:rFonts w:ascii="Arial" w:hAnsi="Arial" w:cs="Arial"/>
          <w:sz w:val="20"/>
          <w:szCs w:val="20"/>
        </w:rPr>
      </w:pPr>
      <w:r w:rsidRPr="005250BE">
        <w:rPr>
          <w:rFonts w:ascii="Arial" w:hAnsi="Arial" w:cs="Arial"/>
          <w:sz w:val="20"/>
          <w:szCs w:val="20"/>
        </w:rPr>
        <w:t>Collect fines and donations during tool library open hours</w:t>
      </w:r>
    </w:p>
    <w:p w:rsidR="005770B0" w:rsidRPr="005250BE" w:rsidRDefault="005770B0" w:rsidP="005770B0">
      <w:pPr>
        <w:jc w:val="both"/>
        <w:rPr>
          <w:rFonts w:ascii="Arial" w:hAnsi="Arial" w:cs="Arial"/>
          <w:b/>
          <w:i/>
          <w:sz w:val="20"/>
          <w:szCs w:val="20"/>
        </w:rPr>
      </w:pPr>
      <w:r w:rsidRPr="005250BE">
        <w:rPr>
          <w:rFonts w:ascii="Arial" w:hAnsi="Arial" w:cs="Arial"/>
          <w:b/>
          <w:i/>
          <w:sz w:val="20"/>
          <w:szCs w:val="20"/>
        </w:rPr>
        <w:t>Library Membership</w:t>
      </w:r>
    </w:p>
    <w:p w:rsidR="005770B0" w:rsidRPr="005250BE" w:rsidRDefault="005770B0" w:rsidP="005770B0">
      <w:pPr>
        <w:pStyle w:val="ListParagraph"/>
        <w:numPr>
          <w:ilvl w:val="0"/>
          <w:numId w:val="13"/>
        </w:numPr>
        <w:spacing w:after="0" w:line="240" w:lineRule="auto"/>
        <w:jc w:val="both"/>
        <w:rPr>
          <w:rFonts w:ascii="Arial" w:hAnsi="Arial" w:cs="Arial"/>
          <w:sz w:val="20"/>
          <w:szCs w:val="20"/>
        </w:rPr>
      </w:pPr>
      <w:r w:rsidRPr="005250BE">
        <w:rPr>
          <w:rFonts w:ascii="Arial" w:hAnsi="Arial" w:cs="Arial"/>
          <w:sz w:val="20"/>
          <w:szCs w:val="20"/>
        </w:rPr>
        <w:t xml:space="preserve">Maintain the tool library member database, ensuring all information has been entered correctly and is up-to-date </w:t>
      </w:r>
    </w:p>
    <w:p w:rsidR="005770B0" w:rsidRPr="005250BE" w:rsidRDefault="005770B0" w:rsidP="005770B0">
      <w:pPr>
        <w:pStyle w:val="ListParagraph"/>
        <w:numPr>
          <w:ilvl w:val="0"/>
          <w:numId w:val="13"/>
        </w:numPr>
        <w:spacing w:after="0" w:line="240" w:lineRule="auto"/>
        <w:jc w:val="both"/>
        <w:rPr>
          <w:rFonts w:ascii="Arial" w:hAnsi="Arial" w:cs="Arial"/>
          <w:sz w:val="20"/>
          <w:szCs w:val="20"/>
        </w:rPr>
      </w:pPr>
      <w:r w:rsidRPr="005250BE">
        <w:rPr>
          <w:rFonts w:ascii="Arial" w:hAnsi="Arial" w:cs="Arial"/>
          <w:sz w:val="20"/>
          <w:szCs w:val="20"/>
        </w:rPr>
        <w:t xml:space="preserve">Locate delinquent members on a best-effort basis </w:t>
      </w:r>
    </w:p>
    <w:p w:rsidR="005770B0" w:rsidRPr="005250BE" w:rsidRDefault="005770B0" w:rsidP="005770B0">
      <w:pPr>
        <w:pStyle w:val="ListParagraph"/>
        <w:numPr>
          <w:ilvl w:val="0"/>
          <w:numId w:val="13"/>
        </w:numPr>
        <w:spacing w:after="0" w:line="240" w:lineRule="auto"/>
        <w:jc w:val="both"/>
        <w:rPr>
          <w:rFonts w:ascii="Arial" w:hAnsi="Arial" w:cs="Arial"/>
          <w:sz w:val="20"/>
          <w:szCs w:val="20"/>
        </w:rPr>
      </w:pPr>
      <w:r w:rsidRPr="005250BE">
        <w:rPr>
          <w:rFonts w:ascii="Arial" w:hAnsi="Arial" w:cs="Arial"/>
          <w:sz w:val="20"/>
          <w:szCs w:val="20"/>
        </w:rPr>
        <w:t>Report seriously delinquent members to the Board on a regular, timely basis</w:t>
      </w:r>
    </w:p>
    <w:p w:rsidR="005770B0" w:rsidRPr="005250BE" w:rsidRDefault="005770B0" w:rsidP="005770B0">
      <w:pPr>
        <w:jc w:val="both"/>
        <w:rPr>
          <w:rFonts w:ascii="Arial" w:hAnsi="Arial" w:cs="Arial"/>
          <w:b/>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DUTIES, as time permits and under the direction of the Board</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Volunteer Coordination</w:t>
      </w:r>
    </w:p>
    <w:p w:rsidR="005770B0" w:rsidRPr="005250BE" w:rsidRDefault="005770B0" w:rsidP="005770B0">
      <w:pPr>
        <w:pStyle w:val="ListParagraph"/>
        <w:numPr>
          <w:ilvl w:val="0"/>
          <w:numId w:val="14"/>
        </w:numPr>
        <w:spacing w:after="0" w:line="240" w:lineRule="auto"/>
        <w:jc w:val="both"/>
        <w:rPr>
          <w:rFonts w:ascii="Arial" w:hAnsi="Arial" w:cs="Arial"/>
          <w:sz w:val="20"/>
          <w:szCs w:val="20"/>
        </w:rPr>
      </w:pPr>
      <w:r w:rsidRPr="005250BE">
        <w:rPr>
          <w:rFonts w:ascii="Arial" w:hAnsi="Arial" w:cs="Arial"/>
          <w:sz w:val="20"/>
          <w:szCs w:val="20"/>
        </w:rPr>
        <w:t xml:space="preserve">Develop opportunities for volunteering, including training, if necessary </w:t>
      </w:r>
    </w:p>
    <w:p w:rsidR="005770B0" w:rsidRPr="005250BE" w:rsidRDefault="005770B0" w:rsidP="005770B0">
      <w:pPr>
        <w:pStyle w:val="ListParagraph"/>
        <w:numPr>
          <w:ilvl w:val="0"/>
          <w:numId w:val="14"/>
        </w:numPr>
        <w:spacing w:after="0" w:line="240" w:lineRule="auto"/>
        <w:jc w:val="both"/>
        <w:rPr>
          <w:rFonts w:ascii="Arial" w:hAnsi="Arial" w:cs="Arial"/>
          <w:sz w:val="20"/>
          <w:szCs w:val="20"/>
        </w:rPr>
      </w:pPr>
      <w:r w:rsidRPr="005250BE">
        <w:rPr>
          <w:rFonts w:ascii="Arial" w:hAnsi="Arial" w:cs="Arial"/>
          <w:sz w:val="20"/>
          <w:szCs w:val="20"/>
        </w:rPr>
        <w:t>Engage members to promote volunteerism</w:t>
      </w:r>
    </w:p>
    <w:p w:rsidR="005770B0" w:rsidRPr="005250BE" w:rsidRDefault="005770B0" w:rsidP="005770B0">
      <w:pPr>
        <w:pStyle w:val="ListParagraph"/>
        <w:numPr>
          <w:ilvl w:val="0"/>
          <w:numId w:val="14"/>
        </w:numPr>
        <w:spacing w:after="0" w:line="240" w:lineRule="auto"/>
        <w:jc w:val="both"/>
        <w:rPr>
          <w:rFonts w:ascii="Arial" w:hAnsi="Arial" w:cs="Arial"/>
          <w:sz w:val="20"/>
          <w:szCs w:val="20"/>
        </w:rPr>
      </w:pPr>
      <w:r w:rsidRPr="005250BE">
        <w:rPr>
          <w:rFonts w:ascii="Arial" w:hAnsi="Arial" w:cs="Arial"/>
          <w:sz w:val="20"/>
          <w:szCs w:val="20"/>
        </w:rPr>
        <w:t>Schedule all volunteers</w:t>
      </w:r>
    </w:p>
    <w:p w:rsidR="005770B0" w:rsidRPr="005250BE" w:rsidRDefault="005770B0" w:rsidP="005770B0">
      <w:pPr>
        <w:pStyle w:val="ListParagraph"/>
        <w:numPr>
          <w:ilvl w:val="0"/>
          <w:numId w:val="14"/>
        </w:numPr>
        <w:spacing w:after="0" w:line="240" w:lineRule="auto"/>
        <w:jc w:val="both"/>
        <w:rPr>
          <w:rFonts w:ascii="Arial" w:hAnsi="Arial" w:cs="Arial"/>
          <w:sz w:val="20"/>
          <w:szCs w:val="20"/>
        </w:rPr>
      </w:pPr>
      <w:r w:rsidRPr="005250BE">
        <w:rPr>
          <w:rFonts w:ascii="Arial" w:hAnsi="Arial" w:cs="Arial"/>
          <w:sz w:val="20"/>
          <w:szCs w:val="20"/>
        </w:rPr>
        <w:t xml:space="preserve">Report volunteer activity to the Board on a regular basis </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Tool/Repair Community Outreach</w:t>
      </w:r>
    </w:p>
    <w:p w:rsidR="005770B0" w:rsidRPr="005250BE" w:rsidRDefault="005770B0" w:rsidP="005770B0">
      <w:pPr>
        <w:pStyle w:val="ListParagraph"/>
        <w:numPr>
          <w:ilvl w:val="0"/>
          <w:numId w:val="15"/>
        </w:numPr>
        <w:spacing w:after="0" w:line="240" w:lineRule="auto"/>
        <w:jc w:val="both"/>
        <w:rPr>
          <w:rFonts w:ascii="Arial" w:hAnsi="Arial" w:cs="Arial"/>
          <w:sz w:val="20"/>
          <w:szCs w:val="20"/>
        </w:rPr>
      </w:pPr>
      <w:r w:rsidRPr="005250BE">
        <w:rPr>
          <w:rFonts w:ascii="Arial" w:hAnsi="Arial" w:cs="Arial"/>
          <w:sz w:val="20"/>
          <w:szCs w:val="20"/>
        </w:rPr>
        <w:t xml:space="preserve">Develop relationships with repair shops in the area in an effort to obtain favorable terms/discounts for tool repairs </w:t>
      </w:r>
    </w:p>
    <w:p w:rsidR="005770B0" w:rsidRPr="005250BE" w:rsidRDefault="005770B0" w:rsidP="005770B0">
      <w:pPr>
        <w:pStyle w:val="ListParagraph"/>
        <w:numPr>
          <w:ilvl w:val="0"/>
          <w:numId w:val="15"/>
        </w:numPr>
        <w:spacing w:after="0" w:line="240" w:lineRule="auto"/>
        <w:jc w:val="both"/>
        <w:rPr>
          <w:rFonts w:ascii="Arial" w:hAnsi="Arial" w:cs="Arial"/>
          <w:sz w:val="20"/>
          <w:szCs w:val="20"/>
        </w:rPr>
      </w:pPr>
      <w:r w:rsidRPr="005250BE">
        <w:rPr>
          <w:rFonts w:ascii="Arial" w:hAnsi="Arial" w:cs="Arial"/>
          <w:sz w:val="20"/>
          <w:szCs w:val="20"/>
        </w:rPr>
        <w:t>Under the direction of the Board, work with other tool libraries in the Portland area for cooperative learning opportunities</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Workshops</w:t>
      </w:r>
    </w:p>
    <w:p w:rsidR="005770B0" w:rsidRPr="005250BE" w:rsidRDefault="005770B0" w:rsidP="005770B0">
      <w:pPr>
        <w:pStyle w:val="ListParagraph"/>
        <w:numPr>
          <w:ilvl w:val="0"/>
          <w:numId w:val="16"/>
        </w:numPr>
        <w:spacing w:after="0" w:line="240" w:lineRule="auto"/>
        <w:jc w:val="both"/>
        <w:rPr>
          <w:rFonts w:ascii="Arial" w:hAnsi="Arial" w:cs="Arial"/>
          <w:sz w:val="20"/>
          <w:szCs w:val="20"/>
        </w:rPr>
      </w:pPr>
      <w:r w:rsidRPr="005250BE">
        <w:rPr>
          <w:rFonts w:ascii="Arial" w:hAnsi="Arial" w:cs="Arial"/>
          <w:sz w:val="20"/>
          <w:szCs w:val="20"/>
        </w:rPr>
        <w:t xml:space="preserve">Develop workshops that are relevant/of interest to the membership </w:t>
      </w:r>
    </w:p>
    <w:p w:rsidR="005770B0" w:rsidRPr="005250BE" w:rsidRDefault="005770B0" w:rsidP="005770B0">
      <w:pPr>
        <w:pStyle w:val="ListParagraph"/>
        <w:numPr>
          <w:ilvl w:val="0"/>
          <w:numId w:val="16"/>
        </w:numPr>
        <w:spacing w:after="0" w:line="240" w:lineRule="auto"/>
        <w:jc w:val="both"/>
        <w:rPr>
          <w:rFonts w:ascii="Arial" w:hAnsi="Arial" w:cs="Arial"/>
          <w:sz w:val="20"/>
          <w:szCs w:val="20"/>
        </w:rPr>
      </w:pPr>
      <w:r w:rsidRPr="005250BE">
        <w:rPr>
          <w:rFonts w:ascii="Arial" w:hAnsi="Arial" w:cs="Arial"/>
          <w:sz w:val="20"/>
          <w:szCs w:val="20"/>
        </w:rPr>
        <w:t>Coordinate with the Board to schedule and promote workshops</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Web Development</w:t>
      </w:r>
      <w:r w:rsidRPr="005250BE">
        <w:rPr>
          <w:rFonts w:ascii="Arial" w:hAnsi="Arial" w:cs="Arial"/>
          <w:i/>
          <w:sz w:val="20"/>
          <w:szCs w:val="20"/>
        </w:rPr>
        <w:tab/>
      </w:r>
    </w:p>
    <w:p w:rsidR="005770B0" w:rsidRPr="005250BE" w:rsidRDefault="005770B0" w:rsidP="005770B0">
      <w:pPr>
        <w:pStyle w:val="ListParagraph"/>
        <w:numPr>
          <w:ilvl w:val="0"/>
          <w:numId w:val="17"/>
        </w:numPr>
        <w:spacing w:after="0" w:line="240" w:lineRule="auto"/>
        <w:ind w:left="747" w:hanging="387"/>
        <w:jc w:val="both"/>
        <w:rPr>
          <w:rFonts w:ascii="Arial" w:hAnsi="Arial" w:cs="Arial"/>
          <w:sz w:val="20"/>
          <w:szCs w:val="20"/>
        </w:rPr>
      </w:pPr>
      <w:r w:rsidRPr="005250BE">
        <w:rPr>
          <w:rFonts w:ascii="Arial" w:hAnsi="Arial" w:cs="Arial"/>
          <w:sz w:val="20"/>
          <w:szCs w:val="20"/>
        </w:rPr>
        <w:t xml:space="preserve">Keep a relevant and active web presence through consistent updates and improvements to the current website </w:t>
      </w:r>
    </w:p>
    <w:p w:rsidR="005770B0" w:rsidRPr="005250BE" w:rsidRDefault="005770B0" w:rsidP="005770B0">
      <w:pPr>
        <w:pStyle w:val="ListParagraph"/>
        <w:numPr>
          <w:ilvl w:val="0"/>
          <w:numId w:val="17"/>
        </w:numPr>
        <w:spacing w:after="0" w:line="240" w:lineRule="auto"/>
        <w:ind w:left="747" w:hanging="387"/>
        <w:jc w:val="both"/>
        <w:rPr>
          <w:rFonts w:ascii="Arial" w:hAnsi="Arial" w:cs="Arial"/>
          <w:sz w:val="20"/>
          <w:szCs w:val="20"/>
        </w:rPr>
      </w:pPr>
      <w:r w:rsidRPr="005250BE">
        <w:rPr>
          <w:rFonts w:ascii="Arial" w:hAnsi="Arial" w:cs="Arial"/>
          <w:sz w:val="20"/>
          <w:szCs w:val="20"/>
        </w:rPr>
        <w:t>Monitor incoming leads and links to ensure the NPTL is easily found in search engines</w:t>
      </w:r>
    </w:p>
    <w:p w:rsidR="005770B0" w:rsidRPr="005250BE" w:rsidRDefault="005770B0" w:rsidP="005770B0">
      <w:pPr>
        <w:pStyle w:val="ListParagraph"/>
        <w:numPr>
          <w:ilvl w:val="0"/>
          <w:numId w:val="17"/>
        </w:numPr>
        <w:spacing w:after="0" w:line="240" w:lineRule="auto"/>
        <w:ind w:left="747" w:hanging="387"/>
        <w:jc w:val="both"/>
        <w:rPr>
          <w:rFonts w:ascii="Arial" w:hAnsi="Arial" w:cs="Arial"/>
          <w:sz w:val="20"/>
          <w:szCs w:val="20"/>
        </w:rPr>
      </w:pPr>
      <w:r w:rsidRPr="005250BE">
        <w:rPr>
          <w:rFonts w:ascii="Arial" w:hAnsi="Arial" w:cs="Arial"/>
          <w:sz w:val="20"/>
          <w:szCs w:val="20"/>
        </w:rPr>
        <w:t>Link with appropriate community programs and projects</w:t>
      </w:r>
    </w:p>
    <w:p w:rsidR="005770B0" w:rsidRPr="005250BE" w:rsidRDefault="005770B0" w:rsidP="005770B0">
      <w:pPr>
        <w:pStyle w:val="ListParagraph"/>
        <w:numPr>
          <w:ilvl w:val="0"/>
          <w:numId w:val="17"/>
        </w:numPr>
        <w:spacing w:after="0" w:line="240" w:lineRule="auto"/>
        <w:ind w:left="747" w:hanging="387"/>
        <w:jc w:val="both"/>
        <w:rPr>
          <w:rFonts w:ascii="Arial" w:hAnsi="Arial" w:cs="Arial"/>
          <w:sz w:val="20"/>
          <w:szCs w:val="20"/>
        </w:rPr>
      </w:pPr>
      <w:r w:rsidRPr="005250BE">
        <w:rPr>
          <w:rFonts w:ascii="Arial" w:hAnsi="Arial" w:cs="Arial"/>
          <w:sz w:val="20"/>
          <w:szCs w:val="20"/>
        </w:rPr>
        <w:t>Report all web activities to the Board on a monthly basis</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Fundraising</w:t>
      </w:r>
    </w:p>
    <w:p w:rsidR="005770B0" w:rsidRPr="005250BE" w:rsidRDefault="005770B0" w:rsidP="005770B0">
      <w:pPr>
        <w:ind w:left="360"/>
        <w:jc w:val="both"/>
        <w:rPr>
          <w:rFonts w:ascii="Arial" w:hAnsi="Arial" w:cs="Arial"/>
          <w:sz w:val="20"/>
          <w:szCs w:val="20"/>
        </w:rPr>
      </w:pPr>
      <w:r w:rsidRPr="005250BE">
        <w:rPr>
          <w:rFonts w:ascii="Arial" w:hAnsi="Arial" w:cs="Arial"/>
          <w:sz w:val="20"/>
          <w:szCs w:val="20"/>
        </w:rPr>
        <w:t>Organize, coordinate and manage:</w:t>
      </w:r>
    </w:p>
    <w:p w:rsidR="005770B0" w:rsidRPr="005250BE" w:rsidRDefault="005770B0" w:rsidP="005770B0">
      <w:pPr>
        <w:pStyle w:val="ListParagraph"/>
        <w:numPr>
          <w:ilvl w:val="0"/>
          <w:numId w:val="18"/>
        </w:numPr>
        <w:spacing w:after="0" w:line="240" w:lineRule="auto"/>
        <w:jc w:val="both"/>
        <w:rPr>
          <w:rFonts w:ascii="Arial" w:hAnsi="Arial" w:cs="Arial"/>
          <w:sz w:val="20"/>
          <w:szCs w:val="20"/>
        </w:rPr>
      </w:pPr>
      <w:r w:rsidRPr="005250BE">
        <w:rPr>
          <w:rFonts w:ascii="Arial" w:hAnsi="Arial" w:cs="Arial"/>
          <w:sz w:val="20"/>
          <w:szCs w:val="20"/>
        </w:rPr>
        <w:t>Tool Sales</w:t>
      </w:r>
    </w:p>
    <w:p w:rsidR="005770B0" w:rsidRPr="005250BE" w:rsidRDefault="005770B0" w:rsidP="005770B0">
      <w:pPr>
        <w:pStyle w:val="ListParagraph"/>
        <w:numPr>
          <w:ilvl w:val="0"/>
          <w:numId w:val="18"/>
        </w:numPr>
        <w:spacing w:after="0" w:line="240" w:lineRule="auto"/>
        <w:jc w:val="both"/>
        <w:rPr>
          <w:rFonts w:ascii="Arial" w:hAnsi="Arial" w:cs="Arial"/>
          <w:sz w:val="20"/>
          <w:szCs w:val="20"/>
        </w:rPr>
      </w:pPr>
      <w:r w:rsidRPr="005250BE">
        <w:rPr>
          <w:rFonts w:ascii="Arial" w:hAnsi="Arial" w:cs="Arial"/>
          <w:sz w:val="20"/>
          <w:szCs w:val="20"/>
        </w:rPr>
        <w:t>Workshops</w:t>
      </w:r>
    </w:p>
    <w:p w:rsidR="005770B0" w:rsidRPr="005250BE" w:rsidRDefault="005770B0" w:rsidP="005770B0">
      <w:pPr>
        <w:pStyle w:val="ListParagraph"/>
        <w:numPr>
          <w:ilvl w:val="0"/>
          <w:numId w:val="18"/>
        </w:numPr>
        <w:spacing w:after="0" w:line="240" w:lineRule="auto"/>
        <w:jc w:val="both"/>
        <w:rPr>
          <w:rFonts w:ascii="Arial" w:hAnsi="Arial" w:cs="Arial"/>
          <w:sz w:val="20"/>
          <w:szCs w:val="20"/>
        </w:rPr>
      </w:pPr>
      <w:r w:rsidRPr="005250BE">
        <w:rPr>
          <w:rFonts w:ascii="Arial" w:hAnsi="Arial" w:cs="Arial"/>
          <w:sz w:val="20"/>
          <w:szCs w:val="20"/>
        </w:rPr>
        <w:t>Direct donations</w:t>
      </w:r>
    </w:p>
    <w:p w:rsidR="005770B0" w:rsidRPr="005250BE" w:rsidRDefault="005770B0" w:rsidP="005770B0">
      <w:pPr>
        <w:pStyle w:val="ListParagraph"/>
        <w:numPr>
          <w:ilvl w:val="0"/>
          <w:numId w:val="18"/>
        </w:numPr>
        <w:spacing w:after="0" w:line="240" w:lineRule="auto"/>
        <w:jc w:val="both"/>
        <w:rPr>
          <w:rFonts w:ascii="Arial" w:hAnsi="Arial" w:cs="Arial"/>
          <w:sz w:val="20"/>
          <w:szCs w:val="20"/>
        </w:rPr>
      </w:pPr>
      <w:r w:rsidRPr="005250BE">
        <w:rPr>
          <w:rFonts w:ascii="Arial" w:hAnsi="Arial" w:cs="Arial"/>
          <w:sz w:val="20"/>
          <w:szCs w:val="20"/>
        </w:rPr>
        <w:t>Late fees</w:t>
      </w:r>
    </w:p>
    <w:p w:rsidR="005770B0" w:rsidRPr="005250BE" w:rsidRDefault="005770B0" w:rsidP="005770B0">
      <w:pPr>
        <w:ind w:left="360"/>
        <w:jc w:val="both"/>
        <w:rPr>
          <w:rFonts w:ascii="Arial" w:hAnsi="Arial" w:cs="Arial"/>
          <w:sz w:val="20"/>
          <w:szCs w:val="20"/>
        </w:rPr>
      </w:pPr>
      <w:r w:rsidRPr="005250BE">
        <w:rPr>
          <w:rFonts w:ascii="Arial" w:hAnsi="Arial" w:cs="Arial"/>
          <w:sz w:val="20"/>
          <w:szCs w:val="20"/>
        </w:rPr>
        <w:t xml:space="preserve">Track each activity to ensure goals set by the Board are met; or develop new procedures for the donation of tools, time and money for review and approval by the Board of Directors.  </w:t>
      </w:r>
    </w:p>
    <w:p w:rsidR="005770B0" w:rsidRPr="005250BE" w:rsidRDefault="005770B0" w:rsidP="005770B0">
      <w:pPr>
        <w:jc w:val="both"/>
        <w:rPr>
          <w:rFonts w:ascii="Arial" w:hAnsi="Arial" w:cs="Arial"/>
          <w:i/>
          <w:sz w:val="20"/>
          <w:szCs w:val="20"/>
        </w:rPr>
      </w:pPr>
      <w:r w:rsidRPr="005250BE">
        <w:rPr>
          <w:rFonts w:ascii="Arial" w:hAnsi="Arial" w:cs="Arial"/>
          <w:i/>
          <w:sz w:val="20"/>
          <w:szCs w:val="20"/>
        </w:rPr>
        <w:t>Social Media</w:t>
      </w:r>
    </w:p>
    <w:p w:rsidR="005770B0" w:rsidRPr="005250BE" w:rsidRDefault="005770B0" w:rsidP="005770B0">
      <w:pPr>
        <w:ind w:left="360"/>
        <w:jc w:val="both"/>
        <w:rPr>
          <w:rFonts w:ascii="Arial" w:hAnsi="Arial" w:cs="Arial"/>
          <w:sz w:val="20"/>
          <w:szCs w:val="20"/>
        </w:rPr>
      </w:pPr>
      <w:r w:rsidRPr="005250BE">
        <w:rPr>
          <w:rFonts w:ascii="Arial" w:hAnsi="Arial" w:cs="Arial"/>
          <w:sz w:val="20"/>
          <w:szCs w:val="20"/>
        </w:rPr>
        <w:t>Monitor, edit and manage:</w:t>
      </w:r>
    </w:p>
    <w:p w:rsidR="005770B0" w:rsidRPr="005250BE" w:rsidRDefault="005770B0" w:rsidP="005770B0">
      <w:pPr>
        <w:pStyle w:val="ListParagraph"/>
        <w:numPr>
          <w:ilvl w:val="0"/>
          <w:numId w:val="19"/>
        </w:numPr>
        <w:spacing w:after="0" w:line="240" w:lineRule="auto"/>
        <w:jc w:val="both"/>
        <w:rPr>
          <w:rFonts w:ascii="Arial" w:hAnsi="Arial" w:cs="Arial"/>
          <w:sz w:val="20"/>
          <w:szCs w:val="20"/>
        </w:rPr>
      </w:pPr>
      <w:r w:rsidRPr="005250BE">
        <w:rPr>
          <w:rFonts w:ascii="Arial" w:hAnsi="Arial" w:cs="Arial"/>
          <w:sz w:val="20"/>
          <w:szCs w:val="20"/>
        </w:rPr>
        <w:t>Facebook</w:t>
      </w:r>
    </w:p>
    <w:p w:rsidR="005770B0" w:rsidRPr="005250BE" w:rsidRDefault="005770B0" w:rsidP="005770B0">
      <w:pPr>
        <w:pStyle w:val="ListParagraph"/>
        <w:numPr>
          <w:ilvl w:val="0"/>
          <w:numId w:val="19"/>
        </w:numPr>
        <w:spacing w:after="0" w:line="240" w:lineRule="auto"/>
        <w:jc w:val="both"/>
        <w:rPr>
          <w:rFonts w:ascii="Arial" w:hAnsi="Arial" w:cs="Arial"/>
          <w:sz w:val="20"/>
          <w:szCs w:val="20"/>
        </w:rPr>
      </w:pPr>
      <w:r w:rsidRPr="005250BE">
        <w:rPr>
          <w:rFonts w:ascii="Arial" w:hAnsi="Arial" w:cs="Arial"/>
          <w:sz w:val="20"/>
          <w:szCs w:val="20"/>
        </w:rPr>
        <w:t>Twitter</w:t>
      </w:r>
    </w:p>
    <w:p w:rsidR="005770B0" w:rsidRPr="005250BE" w:rsidRDefault="005770B0" w:rsidP="005770B0">
      <w:pPr>
        <w:pStyle w:val="ListParagraph"/>
        <w:numPr>
          <w:ilvl w:val="0"/>
          <w:numId w:val="19"/>
        </w:numPr>
        <w:spacing w:after="0" w:line="240" w:lineRule="auto"/>
        <w:jc w:val="both"/>
        <w:rPr>
          <w:rFonts w:ascii="Arial" w:hAnsi="Arial" w:cs="Arial"/>
          <w:sz w:val="20"/>
          <w:szCs w:val="20"/>
        </w:rPr>
      </w:pPr>
      <w:r w:rsidRPr="005250BE">
        <w:rPr>
          <w:rFonts w:ascii="Arial" w:hAnsi="Arial" w:cs="Arial"/>
          <w:sz w:val="20"/>
          <w:szCs w:val="20"/>
        </w:rPr>
        <w:t>Pinterest</w:t>
      </w:r>
    </w:p>
    <w:p w:rsidR="005770B0" w:rsidRPr="005250BE" w:rsidRDefault="005770B0" w:rsidP="005770B0">
      <w:pPr>
        <w:pStyle w:val="ListParagraph"/>
        <w:numPr>
          <w:ilvl w:val="0"/>
          <w:numId w:val="19"/>
        </w:numPr>
        <w:spacing w:after="0" w:line="240" w:lineRule="auto"/>
        <w:jc w:val="both"/>
        <w:rPr>
          <w:rFonts w:ascii="Arial" w:hAnsi="Arial" w:cs="Arial"/>
          <w:sz w:val="20"/>
          <w:szCs w:val="20"/>
        </w:rPr>
      </w:pPr>
      <w:r w:rsidRPr="005250BE">
        <w:rPr>
          <w:rFonts w:ascii="Arial" w:hAnsi="Arial" w:cs="Arial"/>
          <w:sz w:val="20"/>
          <w:szCs w:val="20"/>
        </w:rPr>
        <w:t>Newsletter</w:t>
      </w:r>
    </w:p>
    <w:p w:rsidR="005770B0" w:rsidRPr="005250BE" w:rsidRDefault="005770B0" w:rsidP="005770B0">
      <w:pPr>
        <w:pStyle w:val="ListParagraph"/>
        <w:numPr>
          <w:ilvl w:val="0"/>
          <w:numId w:val="19"/>
        </w:numPr>
        <w:spacing w:after="0" w:line="240" w:lineRule="auto"/>
        <w:jc w:val="both"/>
        <w:rPr>
          <w:rFonts w:ascii="Arial" w:hAnsi="Arial" w:cs="Arial"/>
          <w:sz w:val="20"/>
          <w:szCs w:val="20"/>
        </w:rPr>
      </w:pPr>
      <w:r w:rsidRPr="005250BE">
        <w:rPr>
          <w:rFonts w:ascii="Arial" w:hAnsi="Arial" w:cs="Arial"/>
          <w:sz w:val="20"/>
          <w:szCs w:val="20"/>
        </w:rPr>
        <w:t>Report all social media activities to the Board on a monthly basis</w:t>
      </w:r>
    </w:p>
    <w:p w:rsidR="005770B0" w:rsidRPr="005250BE" w:rsidRDefault="005770B0" w:rsidP="005770B0">
      <w:pPr>
        <w:jc w:val="both"/>
        <w:rPr>
          <w:rFonts w:ascii="Arial" w:hAnsi="Arial" w:cs="Arial"/>
          <w:b/>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QUALIFICATIONS</w:t>
      </w:r>
    </w:p>
    <w:p w:rsidR="005770B0" w:rsidRPr="005250BE" w:rsidRDefault="005770B0" w:rsidP="005770B0">
      <w:pPr>
        <w:ind w:left="720"/>
        <w:jc w:val="both"/>
        <w:rPr>
          <w:rFonts w:ascii="Arial" w:hAnsi="Arial" w:cs="Arial"/>
          <w:sz w:val="20"/>
          <w:szCs w:val="20"/>
        </w:rPr>
      </w:pPr>
      <w:r w:rsidRPr="005250BE">
        <w:rPr>
          <w:rFonts w:ascii="Arial" w:hAnsi="Arial" w:cs="Arial"/>
          <w:sz w:val="20"/>
          <w:szCs w:val="20"/>
        </w:rPr>
        <w:t>Strong communication skills, attention to detail, initiative, creativity, and a commitment to the goals and objectives of the NPTL as stated by the Board of Directors.  Must have the ability to work under the oversight of the Board of Directors and maintain a professional working relationship with the Board and the Director of North Portland Neighborhood Services.</w:t>
      </w:r>
    </w:p>
    <w:p w:rsidR="005770B0" w:rsidRPr="005250BE" w:rsidRDefault="005770B0" w:rsidP="005770B0">
      <w:pPr>
        <w:jc w:val="both"/>
        <w:rPr>
          <w:rFonts w:ascii="Arial" w:hAnsi="Arial" w:cs="Arial"/>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REQUIRED EDUCATION or EQUIVALENT EXPERIENCE</w:t>
      </w:r>
    </w:p>
    <w:p w:rsidR="005770B0" w:rsidRPr="005250BE" w:rsidRDefault="005770B0" w:rsidP="005770B0">
      <w:pPr>
        <w:ind w:left="720"/>
        <w:jc w:val="both"/>
        <w:rPr>
          <w:rFonts w:ascii="Arial" w:hAnsi="Arial" w:cs="Arial"/>
          <w:sz w:val="20"/>
          <w:szCs w:val="20"/>
        </w:rPr>
      </w:pPr>
      <w:r w:rsidRPr="005250BE">
        <w:rPr>
          <w:rFonts w:ascii="Arial" w:hAnsi="Arial" w:cs="Arial"/>
          <w:sz w:val="20"/>
          <w:szCs w:val="20"/>
        </w:rPr>
        <w:t>High School Diploma or GED</w:t>
      </w:r>
    </w:p>
    <w:p w:rsidR="005770B0" w:rsidRPr="005250BE" w:rsidRDefault="005770B0" w:rsidP="005770B0">
      <w:pPr>
        <w:jc w:val="both"/>
        <w:rPr>
          <w:rFonts w:ascii="Arial" w:hAnsi="Arial" w:cs="Arial"/>
          <w:sz w:val="20"/>
          <w:szCs w:val="20"/>
        </w:rPr>
      </w:pPr>
    </w:p>
    <w:p w:rsidR="005770B0" w:rsidRPr="005250BE" w:rsidRDefault="005770B0" w:rsidP="005770B0">
      <w:pPr>
        <w:jc w:val="both"/>
        <w:rPr>
          <w:rFonts w:ascii="Arial" w:hAnsi="Arial" w:cs="Arial"/>
          <w:b/>
          <w:sz w:val="20"/>
          <w:szCs w:val="20"/>
        </w:rPr>
      </w:pPr>
      <w:r w:rsidRPr="005250BE">
        <w:rPr>
          <w:rFonts w:ascii="Arial" w:hAnsi="Arial" w:cs="Arial"/>
          <w:b/>
          <w:sz w:val="20"/>
          <w:szCs w:val="20"/>
        </w:rPr>
        <w:t>FIELD OF KNOWLEDGE</w:t>
      </w:r>
    </w:p>
    <w:p w:rsidR="005770B0" w:rsidRPr="005250BE" w:rsidRDefault="005770B0" w:rsidP="005770B0">
      <w:pPr>
        <w:ind w:left="720"/>
        <w:jc w:val="both"/>
        <w:rPr>
          <w:rFonts w:ascii="Arial" w:hAnsi="Arial" w:cs="Arial"/>
          <w:sz w:val="20"/>
          <w:szCs w:val="20"/>
        </w:rPr>
      </w:pPr>
      <w:r w:rsidRPr="005250BE">
        <w:rPr>
          <w:rFonts w:ascii="Arial" w:hAnsi="Arial" w:cs="Arial"/>
          <w:sz w:val="20"/>
          <w:szCs w:val="20"/>
        </w:rPr>
        <w:t>General knowledge of hand and power tools, proper use of tools, ability to organize, lead, and manage a group (or groups) of volunteers, and a commitment to fostering and promoting community in North Portland.</w:t>
      </w:r>
    </w:p>
    <w:p w:rsidR="005770B0" w:rsidRPr="005250BE" w:rsidRDefault="005770B0" w:rsidP="005770B0">
      <w:pPr>
        <w:jc w:val="both"/>
        <w:rPr>
          <w:rFonts w:ascii="Arial" w:hAnsi="Arial" w:cs="Arial"/>
          <w:sz w:val="20"/>
          <w:szCs w:val="20"/>
        </w:rPr>
      </w:pPr>
    </w:p>
    <w:p w:rsidR="005770B0" w:rsidRPr="005250BE" w:rsidRDefault="005770B0" w:rsidP="005770B0">
      <w:pPr>
        <w:tabs>
          <w:tab w:val="left" w:pos="1917"/>
        </w:tabs>
        <w:ind w:left="1935" w:hanging="1935"/>
        <w:jc w:val="both"/>
        <w:rPr>
          <w:rFonts w:ascii="Arial" w:hAnsi="Arial" w:cs="Arial"/>
          <w:sz w:val="20"/>
          <w:szCs w:val="20"/>
        </w:rPr>
      </w:pPr>
      <w:r w:rsidRPr="005250BE">
        <w:rPr>
          <w:rFonts w:ascii="Arial" w:hAnsi="Arial" w:cs="Arial"/>
          <w:b/>
          <w:sz w:val="20"/>
          <w:szCs w:val="20"/>
        </w:rPr>
        <w:t>WORK LOCATION:</w:t>
      </w:r>
      <w:r w:rsidRPr="005250BE">
        <w:rPr>
          <w:rFonts w:ascii="Arial" w:hAnsi="Arial" w:cs="Arial"/>
          <w:b/>
          <w:sz w:val="20"/>
          <w:szCs w:val="20"/>
        </w:rPr>
        <w:tab/>
      </w:r>
      <w:r w:rsidRPr="005250BE">
        <w:rPr>
          <w:rFonts w:ascii="Arial" w:hAnsi="Arial" w:cs="Arial"/>
          <w:sz w:val="20"/>
          <w:szCs w:val="20"/>
        </w:rPr>
        <w:t>2209 N Schofield St, Portland, OR 97217 (basement of the Historic Kenton Firehouse)</w:t>
      </w:r>
    </w:p>
    <w:p w:rsidR="005770B0" w:rsidRPr="005250BE" w:rsidRDefault="005770B0" w:rsidP="005770B0">
      <w:pPr>
        <w:tabs>
          <w:tab w:val="left" w:pos="1917"/>
        </w:tabs>
        <w:ind w:left="1935" w:hanging="1935"/>
        <w:jc w:val="both"/>
        <w:rPr>
          <w:rFonts w:ascii="Arial" w:hAnsi="Arial" w:cs="Arial"/>
          <w:sz w:val="20"/>
          <w:szCs w:val="20"/>
        </w:rPr>
      </w:pPr>
      <w:r w:rsidRPr="005250BE">
        <w:rPr>
          <w:rFonts w:ascii="Arial" w:hAnsi="Arial" w:cs="Arial"/>
          <w:b/>
          <w:sz w:val="20"/>
          <w:szCs w:val="20"/>
        </w:rPr>
        <w:t>TELEPHONE:</w:t>
      </w:r>
      <w:r w:rsidRPr="005250BE">
        <w:rPr>
          <w:rFonts w:ascii="Arial" w:hAnsi="Arial" w:cs="Arial"/>
          <w:b/>
          <w:sz w:val="20"/>
          <w:szCs w:val="20"/>
        </w:rPr>
        <w:tab/>
      </w:r>
      <w:r w:rsidRPr="005250BE">
        <w:rPr>
          <w:rFonts w:ascii="Arial" w:hAnsi="Arial" w:cs="Arial"/>
          <w:sz w:val="20"/>
          <w:szCs w:val="20"/>
        </w:rPr>
        <w:t>(503) 823-0209</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SCHEDULE:</w:t>
      </w:r>
      <w:r w:rsidRPr="005250BE">
        <w:rPr>
          <w:rFonts w:ascii="Arial" w:hAnsi="Arial" w:cs="Arial"/>
          <w:b/>
          <w:sz w:val="20"/>
          <w:szCs w:val="20"/>
        </w:rPr>
        <w:tab/>
      </w:r>
      <w:r w:rsidRPr="005250BE">
        <w:rPr>
          <w:rFonts w:ascii="Arial" w:hAnsi="Arial" w:cs="Arial"/>
          <w:sz w:val="20"/>
          <w:szCs w:val="20"/>
        </w:rPr>
        <w:t>8:30am to 2:30pm Saturday and 4:30pm to 8:00pm Tuesday</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HOURS:</w:t>
      </w:r>
      <w:r w:rsidRPr="005250BE">
        <w:rPr>
          <w:rFonts w:ascii="Arial" w:hAnsi="Arial" w:cs="Arial"/>
          <w:sz w:val="20"/>
          <w:szCs w:val="20"/>
        </w:rPr>
        <w:t xml:space="preserve"> </w:t>
      </w:r>
      <w:r w:rsidRPr="005250BE">
        <w:rPr>
          <w:rFonts w:ascii="Arial" w:hAnsi="Arial" w:cs="Arial"/>
          <w:sz w:val="20"/>
          <w:szCs w:val="20"/>
        </w:rPr>
        <w:tab/>
        <w:t>10 to 14 per week</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SHIFT:</w:t>
      </w:r>
      <w:r w:rsidRPr="005250BE">
        <w:rPr>
          <w:rFonts w:ascii="Arial" w:hAnsi="Arial" w:cs="Arial"/>
          <w:sz w:val="20"/>
          <w:szCs w:val="20"/>
        </w:rPr>
        <w:t xml:space="preserve"> </w:t>
      </w:r>
      <w:r w:rsidRPr="005250BE">
        <w:rPr>
          <w:rFonts w:ascii="Arial" w:hAnsi="Arial" w:cs="Arial"/>
          <w:sz w:val="20"/>
          <w:szCs w:val="20"/>
        </w:rPr>
        <w:tab/>
        <w:t>Saturdays, Tuesday evenings and other times, as authorized</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 xml:space="preserve">JOB TYPE: </w:t>
      </w:r>
      <w:r w:rsidRPr="005250BE">
        <w:rPr>
          <w:rFonts w:ascii="Arial" w:hAnsi="Arial" w:cs="Arial"/>
          <w:b/>
          <w:sz w:val="20"/>
          <w:szCs w:val="20"/>
        </w:rPr>
        <w:tab/>
      </w:r>
      <w:r w:rsidRPr="005250BE">
        <w:rPr>
          <w:rFonts w:ascii="Arial" w:hAnsi="Arial" w:cs="Arial"/>
          <w:sz w:val="20"/>
          <w:szCs w:val="20"/>
        </w:rPr>
        <w:t>Part-time</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TRAVEL:</w:t>
      </w:r>
      <w:r w:rsidRPr="005250BE">
        <w:rPr>
          <w:rFonts w:ascii="Arial" w:hAnsi="Arial" w:cs="Arial"/>
          <w:sz w:val="20"/>
          <w:szCs w:val="20"/>
        </w:rPr>
        <w:t xml:space="preserve"> </w:t>
      </w:r>
      <w:r w:rsidRPr="005250BE">
        <w:rPr>
          <w:rFonts w:ascii="Arial" w:hAnsi="Arial" w:cs="Arial"/>
          <w:sz w:val="20"/>
          <w:szCs w:val="20"/>
        </w:rPr>
        <w:tab/>
        <w:t>None</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START DATE:</w:t>
      </w:r>
      <w:r w:rsidRPr="005250BE">
        <w:rPr>
          <w:rFonts w:ascii="Arial" w:hAnsi="Arial" w:cs="Arial"/>
          <w:b/>
          <w:sz w:val="20"/>
          <w:szCs w:val="20"/>
        </w:rPr>
        <w:tab/>
      </w:r>
      <w:r w:rsidRPr="005250BE">
        <w:rPr>
          <w:rFonts w:ascii="Arial" w:hAnsi="Arial" w:cs="Arial"/>
          <w:sz w:val="20"/>
          <w:szCs w:val="20"/>
        </w:rPr>
        <w:t>Approximately February 14, 2014</w:t>
      </w:r>
    </w:p>
    <w:p w:rsidR="005770B0" w:rsidRPr="005250BE" w:rsidRDefault="005770B0" w:rsidP="005770B0">
      <w:pPr>
        <w:tabs>
          <w:tab w:val="left" w:pos="1917"/>
        </w:tabs>
        <w:jc w:val="both"/>
        <w:rPr>
          <w:rFonts w:ascii="Arial" w:hAnsi="Arial" w:cs="Arial"/>
          <w:sz w:val="20"/>
          <w:szCs w:val="20"/>
        </w:rPr>
      </w:pPr>
      <w:r w:rsidRPr="005250BE">
        <w:rPr>
          <w:rFonts w:ascii="Arial" w:hAnsi="Arial" w:cs="Arial"/>
          <w:b/>
          <w:sz w:val="20"/>
          <w:szCs w:val="20"/>
        </w:rPr>
        <w:t xml:space="preserve">SALARY:                  </w:t>
      </w:r>
      <w:r w:rsidRPr="005250BE">
        <w:rPr>
          <w:rFonts w:ascii="Arial" w:hAnsi="Arial" w:cs="Arial"/>
          <w:sz w:val="20"/>
          <w:szCs w:val="20"/>
        </w:rPr>
        <w:t>$11 to $14 per hour</w:t>
      </w:r>
    </w:p>
    <w:p w:rsidR="005770B0" w:rsidRPr="005250BE" w:rsidRDefault="005770B0" w:rsidP="005770B0">
      <w:pPr>
        <w:tabs>
          <w:tab w:val="left" w:pos="1917"/>
        </w:tabs>
        <w:jc w:val="both"/>
        <w:rPr>
          <w:rFonts w:ascii="Arial" w:hAnsi="Arial" w:cs="Arial"/>
          <w:b/>
          <w:sz w:val="20"/>
          <w:szCs w:val="20"/>
        </w:rPr>
      </w:pPr>
    </w:p>
    <w:p w:rsidR="005770B0" w:rsidRPr="005250BE" w:rsidRDefault="005770B0" w:rsidP="005770B0">
      <w:pPr>
        <w:tabs>
          <w:tab w:val="left" w:pos="1917"/>
        </w:tabs>
        <w:jc w:val="both"/>
        <w:rPr>
          <w:rFonts w:ascii="Arial" w:hAnsi="Arial" w:cs="Arial"/>
          <w:b/>
          <w:sz w:val="20"/>
          <w:szCs w:val="20"/>
        </w:rPr>
      </w:pPr>
      <w:r w:rsidRPr="005250BE">
        <w:rPr>
          <w:rFonts w:ascii="Arial" w:hAnsi="Arial" w:cs="Arial"/>
          <w:b/>
          <w:sz w:val="20"/>
          <w:szCs w:val="20"/>
        </w:rPr>
        <w:t>TO BE CONSIDERED, SUBMIT A COMPLETED APPLICATION (SEE BELOW) AND RESUME NO LATER THAN EOD WEDNESDAY, January 28, 2015. COVER LETTER IS OPTIONAL … BUT, HEY, IT DOESN’T HURT!</w:t>
      </w:r>
    </w:p>
    <w:p w:rsidR="005770B0" w:rsidRPr="005250BE" w:rsidRDefault="005770B0" w:rsidP="005770B0">
      <w:pPr>
        <w:tabs>
          <w:tab w:val="left" w:pos="1917"/>
        </w:tabs>
        <w:jc w:val="both"/>
        <w:rPr>
          <w:rFonts w:ascii="Arial" w:hAnsi="Arial" w:cs="Arial"/>
          <w:b/>
          <w:sz w:val="20"/>
          <w:szCs w:val="20"/>
        </w:rPr>
      </w:pPr>
    </w:p>
    <w:p w:rsidR="005770B0" w:rsidRPr="005250BE" w:rsidRDefault="005770B0" w:rsidP="005770B0">
      <w:pPr>
        <w:rPr>
          <w:rFonts w:ascii="Helvetica" w:hAnsi="Helvetica"/>
          <w:sz w:val="21"/>
          <w:szCs w:val="21"/>
        </w:rPr>
      </w:pPr>
      <w:r w:rsidRPr="005250BE">
        <w:rPr>
          <w:rFonts w:ascii="Arial" w:hAnsi="Arial" w:cs="Arial"/>
          <w:b/>
          <w:sz w:val="20"/>
          <w:szCs w:val="20"/>
        </w:rPr>
        <w:t xml:space="preserve">EMAIL APPLICATION MATERIALS TO: </w:t>
      </w:r>
      <w:hyperlink r:id="rId9" w:history="1">
        <w:r w:rsidR="00E41477" w:rsidRPr="00362207">
          <w:rPr>
            <w:rStyle w:val="Hyperlink"/>
            <w:rFonts w:ascii="Helvetica" w:hAnsi="Helvetica"/>
            <w:sz w:val="21"/>
            <w:szCs w:val="21"/>
          </w:rPr>
          <w:t>info@northportlandtoollibrary.org</w:t>
        </w:r>
      </w:hyperlink>
      <w:bookmarkStart w:id="1" w:name="_GoBack"/>
      <w:bookmarkEnd w:id="1"/>
      <w:r>
        <w:rPr>
          <w:rStyle w:val="Hyperlink"/>
          <w:rFonts w:ascii="Helvetica" w:hAnsi="Helvetica"/>
          <w:sz w:val="21"/>
          <w:szCs w:val="21"/>
        </w:rPr>
        <w:t xml:space="preserve"> </w:t>
      </w:r>
    </w:p>
    <w:p w:rsidR="005770B0" w:rsidRPr="005250BE" w:rsidRDefault="005770B0" w:rsidP="005770B0">
      <w:pPr>
        <w:pStyle w:val="NoSpacing"/>
        <w:rPr>
          <w:rFonts w:ascii="Arial" w:hAnsi="Arial" w:cs="Arial"/>
          <w:sz w:val="20"/>
          <w:szCs w:val="20"/>
        </w:rPr>
      </w:pPr>
    </w:p>
    <w:p w:rsidR="005770B0" w:rsidRDefault="005770B0" w:rsidP="005770B0">
      <w:pPr>
        <w:jc w:val="center"/>
        <w:rPr>
          <w:rFonts w:ascii="Cooper Black" w:hAnsi="Cooper Black" w:cs="Arial"/>
          <w:b/>
          <w:sz w:val="36"/>
          <w:szCs w:val="36"/>
        </w:rPr>
      </w:pPr>
    </w:p>
    <w:p w:rsidR="005770B0" w:rsidRPr="005250BE" w:rsidRDefault="005770B0" w:rsidP="005770B0">
      <w:pPr>
        <w:jc w:val="center"/>
        <w:rPr>
          <w:rFonts w:ascii="Cooper Black" w:hAnsi="Cooper Black" w:cs="Arial"/>
          <w:b/>
          <w:sz w:val="36"/>
          <w:szCs w:val="36"/>
        </w:rPr>
      </w:pPr>
      <w:r w:rsidRPr="005250BE">
        <w:rPr>
          <w:rFonts w:ascii="Cooper Black" w:hAnsi="Cooper Black" w:cs="Arial"/>
          <w:b/>
          <w:sz w:val="36"/>
          <w:szCs w:val="36"/>
        </w:rPr>
        <w:t>Tool Coordinator Job Application</w:t>
      </w:r>
    </w:p>
    <w:p w:rsidR="00976CBA" w:rsidRDefault="00976CBA"/>
    <w:p w:rsidR="00976CBA" w:rsidRDefault="00976CBA"/>
    <w:tbl>
      <w:tblPr>
        <w:tblW w:w="5000" w:type="pct"/>
        <w:tblCellMar>
          <w:left w:w="0" w:type="dxa"/>
          <w:right w:w="0" w:type="dxa"/>
        </w:tblCellMar>
        <w:tblLook w:val="04A0" w:firstRow="1" w:lastRow="0" w:firstColumn="1" w:lastColumn="0" w:noHBand="0" w:noVBand="1"/>
      </w:tblPr>
      <w:tblGrid>
        <w:gridCol w:w="7560"/>
        <w:gridCol w:w="3240"/>
      </w:tblGrid>
      <w:tr w:rsidR="00856C35" w:rsidTr="00976CBA">
        <w:tc>
          <w:tcPr>
            <w:tcW w:w="7560" w:type="dxa"/>
          </w:tcPr>
          <w:p w:rsidR="00856C35" w:rsidRDefault="00976CBA" w:rsidP="00856C35">
            <w:r>
              <w:rPr>
                <w:rFonts w:ascii="Arial" w:hAnsi="Arial" w:cs="Arial"/>
                <w:b/>
                <w:noProof/>
                <w:sz w:val="48"/>
                <w:szCs w:val="48"/>
              </w:rPr>
              <w:drawing>
                <wp:inline distT="0" distB="0" distL="0" distR="0" wp14:anchorId="18E38733" wp14:editId="6BC66852">
                  <wp:extent cx="4800600" cy="1457325"/>
                  <wp:effectExtent l="0" t="0" r="0" b="0"/>
                  <wp:docPr id="1" name="Picture 1" descr="NPTL_Web_Bann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TL_Web_Banner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457325"/>
                          </a:xfrm>
                          <a:prstGeom prst="rect">
                            <a:avLst/>
                          </a:prstGeom>
                          <a:noFill/>
                          <a:ln>
                            <a:noFill/>
                          </a:ln>
                        </pic:spPr>
                      </pic:pic>
                    </a:graphicData>
                  </a:graphic>
                </wp:inline>
              </w:drawing>
            </w:r>
          </w:p>
        </w:tc>
        <w:tc>
          <w:tcPr>
            <w:tcW w:w="3240" w:type="dxa"/>
            <w:vAlign w:val="center"/>
          </w:tcPr>
          <w:p w:rsidR="00976CBA" w:rsidRDefault="00976CBA" w:rsidP="00634F13">
            <w:pPr>
              <w:rPr>
                <w:rFonts w:ascii="Arial Narrow" w:hAnsi="Arial Narrow"/>
                <w:b/>
                <w:bCs/>
                <w:color w:val="000000" w:themeColor="text1"/>
                <w:sz w:val="24"/>
              </w:rPr>
            </w:pPr>
            <w:r>
              <w:rPr>
                <w:rFonts w:ascii="Arial Narrow" w:hAnsi="Arial Narrow"/>
                <w:b/>
                <w:bCs/>
                <w:color w:val="000000" w:themeColor="text1"/>
                <w:sz w:val="24"/>
              </w:rPr>
              <w:t>2209 N. Schofield St</w:t>
            </w:r>
            <w:r w:rsidR="00634F13" w:rsidRPr="00634F13">
              <w:rPr>
                <w:rFonts w:ascii="Arial Narrow" w:hAnsi="Arial Narrow"/>
                <w:b/>
                <w:bCs/>
                <w:color w:val="000000" w:themeColor="text1"/>
                <w:sz w:val="24"/>
              </w:rPr>
              <w:t xml:space="preserve">.    </w:t>
            </w:r>
          </w:p>
          <w:p w:rsidR="00856C35" w:rsidRPr="00976CBA" w:rsidRDefault="00634F13" w:rsidP="00634F13">
            <w:pPr>
              <w:rPr>
                <w:rFonts w:ascii="Arial Narrow" w:hAnsi="Arial Narrow"/>
                <w:b/>
                <w:bCs/>
                <w:color w:val="000000" w:themeColor="text1"/>
                <w:sz w:val="24"/>
              </w:rPr>
            </w:pPr>
            <w:r w:rsidRPr="00634F13">
              <w:rPr>
                <w:rFonts w:ascii="Arial Narrow" w:hAnsi="Arial Narrow"/>
                <w:b/>
                <w:bCs/>
                <w:color w:val="000000" w:themeColor="text1"/>
                <w:sz w:val="24"/>
              </w:rPr>
              <w:t xml:space="preserve">Portland, OR  97217  </w:t>
            </w:r>
            <w:hyperlink r:id="rId10" w:history="1">
              <w:r w:rsidR="00976CBA" w:rsidRPr="00362207">
                <w:rPr>
                  <w:rStyle w:val="Hyperlink"/>
                  <w:rFonts w:ascii="Helvetica" w:hAnsi="Helvetica"/>
                  <w:sz w:val="21"/>
                  <w:szCs w:val="21"/>
                </w:rPr>
                <w:t>info@northportlandtoollibrary.org</w:t>
              </w:r>
            </w:hyperlink>
          </w:p>
        </w:tc>
      </w:tr>
    </w:tbl>
    <w:p w:rsidR="00976CBA" w:rsidRDefault="00976CBA" w:rsidP="00634F13">
      <w:pPr>
        <w:pStyle w:val="Heading1"/>
        <w:spacing w:before="40" w:after="40"/>
      </w:pPr>
    </w:p>
    <w:p w:rsidR="00467865" w:rsidRPr="00275BB5" w:rsidRDefault="00856C35" w:rsidP="00634F13">
      <w:pPr>
        <w:pStyle w:val="Heading1"/>
        <w:spacing w:before="40" w:after="40"/>
      </w:pPr>
      <w:r>
        <w:t>Employment Application</w:t>
      </w:r>
    </w:p>
    <w:p w:rsidR="00856C35" w:rsidRDefault="00856C35" w:rsidP="00A10ABD">
      <w:pPr>
        <w:pStyle w:val="Heading2"/>
        <w:spacing w:before="0"/>
      </w:pPr>
      <w:r w:rsidRPr="00856C35">
        <w:t>Applicant Information</w:t>
      </w:r>
    </w:p>
    <w:tbl>
      <w:tblPr>
        <w:tblW w:w="5000" w:type="pct"/>
        <w:tblLayout w:type="fixed"/>
        <w:tblCellMar>
          <w:left w:w="0" w:type="dxa"/>
          <w:right w:w="0" w:type="dxa"/>
        </w:tblCellMar>
        <w:tblLook w:val="0000" w:firstRow="0" w:lastRow="0" w:firstColumn="0" w:lastColumn="0" w:noHBand="0" w:noVBand="0"/>
      </w:tblPr>
      <w:tblGrid>
        <w:gridCol w:w="1157"/>
        <w:gridCol w:w="3150"/>
        <w:gridCol w:w="3070"/>
        <w:gridCol w:w="716"/>
        <w:gridCol w:w="730"/>
        <w:gridCol w:w="1977"/>
      </w:tblGrid>
      <w:tr w:rsidR="00A82BA3" w:rsidRPr="005114CE" w:rsidTr="00176E67">
        <w:trPr>
          <w:trHeight w:val="432"/>
        </w:trPr>
        <w:tc>
          <w:tcPr>
            <w:tcW w:w="1081" w:type="dxa"/>
            <w:vAlign w:val="bottom"/>
          </w:tcPr>
          <w:p w:rsidR="00A82BA3" w:rsidRPr="005114CE" w:rsidRDefault="00A82BA3" w:rsidP="00490804">
            <w:r w:rsidRPr="00D6155E">
              <w:t>Full Name</w:t>
            </w:r>
            <w:r w:rsidRPr="005114CE">
              <w:t>:</w:t>
            </w:r>
          </w:p>
        </w:tc>
        <w:tc>
          <w:tcPr>
            <w:tcW w:w="2940" w:type="dxa"/>
            <w:tcBorders>
              <w:bottom w:val="single" w:sz="4" w:space="0" w:color="auto"/>
            </w:tcBorders>
            <w:vAlign w:val="bottom"/>
          </w:tcPr>
          <w:p w:rsidR="00A82BA3" w:rsidRPr="009C220D" w:rsidRDefault="00A82BA3" w:rsidP="00440CD8">
            <w:pPr>
              <w:pStyle w:val="FieldText"/>
            </w:pPr>
          </w:p>
        </w:tc>
        <w:tc>
          <w:tcPr>
            <w:tcW w:w="2865" w:type="dxa"/>
            <w:tcBorders>
              <w:bottom w:val="single" w:sz="4" w:space="0" w:color="auto"/>
            </w:tcBorders>
            <w:vAlign w:val="bottom"/>
          </w:tcPr>
          <w:p w:rsidR="00A82BA3" w:rsidRPr="009C220D" w:rsidRDefault="00A82BA3" w:rsidP="00440CD8">
            <w:pPr>
              <w:pStyle w:val="FieldText"/>
            </w:pPr>
          </w:p>
        </w:tc>
        <w:tc>
          <w:tcPr>
            <w:tcW w:w="668" w:type="dxa"/>
            <w:tcBorders>
              <w:bottom w:val="single" w:sz="4" w:space="0" w:color="auto"/>
            </w:tcBorders>
            <w:vAlign w:val="bottom"/>
          </w:tcPr>
          <w:p w:rsidR="00A82BA3" w:rsidRPr="009C220D" w:rsidRDefault="00A82BA3" w:rsidP="00440CD8">
            <w:pPr>
              <w:pStyle w:val="FieldText"/>
            </w:pPr>
          </w:p>
        </w:tc>
        <w:tc>
          <w:tcPr>
            <w:tcW w:w="681" w:type="dxa"/>
            <w:vAlign w:val="bottom"/>
          </w:tcPr>
          <w:p w:rsidR="00A82BA3" w:rsidRPr="005114CE" w:rsidRDefault="00A82BA3" w:rsidP="00490804">
            <w:pPr>
              <w:pStyle w:val="Heading4"/>
            </w:pPr>
            <w:r w:rsidRPr="00490804">
              <w:t>Date</w:t>
            </w:r>
            <w:r w:rsidRPr="005114CE">
              <w:t>:</w:t>
            </w:r>
          </w:p>
        </w:tc>
        <w:tc>
          <w:tcPr>
            <w:tcW w:w="1845" w:type="dxa"/>
            <w:tcBorders>
              <w:bottom w:val="single" w:sz="4" w:space="0" w:color="auto"/>
            </w:tcBorders>
            <w:vAlign w:val="bottom"/>
          </w:tcPr>
          <w:p w:rsidR="00A82BA3" w:rsidRPr="009C220D" w:rsidRDefault="00A82BA3" w:rsidP="00440CD8">
            <w:pPr>
              <w:pStyle w:val="FieldText"/>
            </w:pPr>
          </w:p>
        </w:tc>
      </w:tr>
      <w:tr w:rsidR="00856C35" w:rsidRPr="005114CE" w:rsidTr="00856C35">
        <w:tc>
          <w:tcPr>
            <w:tcW w:w="1081" w:type="dxa"/>
            <w:vAlign w:val="bottom"/>
          </w:tcPr>
          <w:p w:rsidR="00856C35" w:rsidRPr="00D6155E" w:rsidRDefault="00856C35" w:rsidP="00440CD8"/>
        </w:tc>
        <w:tc>
          <w:tcPr>
            <w:tcW w:w="2940" w:type="dxa"/>
            <w:tcBorders>
              <w:top w:val="single" w:sz="4" w:space="0" w:color="auto"/>
            </w:tcBorders>
            <w:vAlign w:val="bottom"/>
          </w:tcPr>
          <w:p w:rsidR="00856C35" w:rsidRPr="00490804" w:rsidRDefault="00856C35" w:rsidP="00490804">
            <w:pPr>
              <w:pStyle w:val="Heading3"/>
            </w:pPr>
            <w:r w:rsidRPr="00490804">
              <w:t>Last</w:t>
            </w:r>
          </w:p>
        </w:tc>
        <w:tc>
          <w:tcPr>
            <w:tcW w:w="2865" w:type="dxa"/>
            <w:tcBorders>
              <w:top w:val="single" w:sz="4" w:space="0" w:color="auto"/>
            </w:tcBorders>
            <w:vAlign w:val="bottom"/>
          </w:tcPr>
          <w:p w:rsidR="00856C35" w:rsidRPr="00490804" w:rsidRDefault="00856C35" w:rsidP="00490804">
            <w:pPr>
              <w:pStyle w:val="Heading3"/>
            </w:pPr>
            <w:r w:rsidRPr="00490804">
              <w:t>First</w:t>
            </w:r>
          </w:p>
        </w:tc>
        <w:tc>
          <w:tcPr>
            <w:tcW w:w="668" w:type="dxa"/>
            <w:tcBorders>
              <w:top w:val="single" w:sz="4" w:space="0" w:color="auto"/>
            </w:tcBorders>
            <w:vAlign w:val="bottom"/>
          </w:tcPr>
          <w:p w:rsidR="00856C35" w:rsidRPr="00490804" w:rsidRDefault="00856C35" w:rsidP="00490804">
            <w:pPr>
              <w:pStyle w:val="Heading3"/>
            </w:pPr>
            <w:r w:rsidRPr="00490804">
              <w:t>M.I.</w:t>
            </w:r>
          </w:p>
        </w:tc>
        <w:tc>
          <w:tcPr>
            <w:tcW w:w="681" w:type="dxa"/>
            <w:vAlign w:val="bottom"/>
          </w:tcPr>
          <w:p w:rsidR="00856C35" w:rsidRPr="005114CE" w:rsidRDefault="00856C35" w:rsidP="00856C35"/>
        </w:tc>
        <w:tc>
          <w:tcPr>
            <w:tcW w:w="1845" w:type="dxa"/>
            <w:tcBorders>
              <w:top w:val="single" w:sz="4" w:space="0" w:color="auto"/>
            </w:tcBorders>
            <w:vAlign w:val="bottom"/>
          </w:tcPr>
          <w:p w:rsidR="00856C35" w:rsidRPr="009C220D" w:rsidRDefault="00856C35" w:rsidP="00856C35"/>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1158"/>
        <w:gridCol w:w="7713"/>
        <w:gridCol w:w="1929"/>
      </w:tblGrid>
      <w:tr w:rsidR="00A82BA3" w:rsidRPr="005114CE" w:rsidTr="00871876">
        <w:trPr>
          <w:trHeight w:val="288"/>
        </w:trPr>
        <w:tc>
          <w:tcPr>
            <w:tcW w:w="1081" w:type="dxa"/>
            <w:vAlign w:val="bottom"/>
          </w:tcPr>
          <w:p w:rsidR="00A82BA3" w:rsidRPr="005114CE" w:rsidRDefault="00A82BA3" w:rsidP="00490804">
            <w:r w:rsidRPr="005114CE">
              <w:t>Address:</w:t>
            </w:r>
          </w:p>
        </w:tc>
        <w:tc>
          <w:tcPr>
            <w:tcW w:w="7199" w:type="dxa"/>
            <w:tcBorders>
              <w:bottom w:val="single" w:sz="4" w:space="0" w:color="auto"/>
            </w:tcBorders>
            <w:vAlign w:val="bottom"/>
          </w:tcPr>
          <w:p w:rsidR="00A82BA3" w:rsidRPr="009C220D" w:rsidRDefault="00A82BA3" w:rsidP="00440CD8">
            <w:pPr>
              <w:pStyle w:val="FieldText"/>
            </w:pPr>
          </w:p>
        </w:tc>
        <w:tc>
          <w:tcPr>
            <w:tcW w:w="1800" w:type="dxa"/>
            <w:tcBorders>
              <w:bottom w:val="single" w:sz="4" w:space="0" w:color="auto"/>
            </w:tcBorders>
            <w:vAlign w:val="bottom"/>
          </w:tcPr>
          <w:p w:rsidR="00A82BA3" w:rsidRPr="009C220D" w:rsidRDefault="00A82BA3" w:rsidP="00440CD8">
            <w:pPr>
              <w:pStyle w:val="FieldText"/>
            </w:pPr>
          </w:p>
        </w:tc>
      </w:tr>
      <w:tr w:rsidR="00856C35" w:rsidRPr="005114CE" w:rsidTr="00871876">
        <w:tc>
          <w:tcPr>
            <w:tcW w:w="1081" w:type="dxa"/>
            <w:vAlign w:val="bottom"/>
          </w:tcPr>
          <w:p w:rsidR="00856C35" w:rsidRPr="005114CE" w:rsidRDefault="00856C35" w:rsidP="00440CD8"/>
        </w:tc>
        <w:tc>
          <w:tcPr>
            <w:tcW w:w="7199" w:type="dxa"/>
            <w:tcBorders>
              <w:top w:val="single" w:sz="4" w:space="0" w:color="auto"/>
            </w:tcBorders>
            <w:vAlign w:val="bottom"/>
          </w:tcPr>
          <w:p w:rsidR="00856C35" w:rsidRPr="00490804" w:rsidRDefault="00856C35" w:rsidP="00490804">
            <w:pPr>
              <w:pStyle w:val="Heading3"/>
            </w:pPr>
            <w:r w:rsidRPr="00490804">
              <w:t>Street Address</w:t>
            </w:r>
          </w:p>
        </w:tc>
        <w:tc>
          <w:tcPr>
            <w:tcW w:w="1800" w:type="dxa"/>
            <w:tcBorders>
              <w:top w:val="single" w:sz="4" w:space="0" w:color="auto"/>
            </w:tcBorders>
            <w:vAlign w:val="bottom"/>
          </w:tcPr>
          <w:p w:rsidR="00856C35" w:rsidRPr="00490804" w:rsidRDefault="00856C35" w:rsidP="00490804">
            <w:pPr>
              <w:pStyle w:val="Heading3"/>
            </w:pPr>
            <w:r w:rsidRPr="00490804">
              <w:t>Apartment/Unit #</w:t>
            </w:r>
          </w:p>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1157"/>
        <w:gridCol w:w="6220"/>
        <w:gridCol w:w="1494"/>
        <w:gridCol w:w="1929"/>
      </w:tblGrid>
      <w:tr w:rsidR="00C76039" w:rsidRPr="005114CE" w:rsidTr="00856C35">
        <w:trPr>
          <w:trHeight w:val="288"/>
        </w:trPr>
        <w:tc>
          <w:tcPr>
            <w:tcW w:w="1081" w:type="dxa"/>
            <w:vAlign w:val="bottom"/>
          </w:tcPr>
          <w:p w:rsidR="00C76039" w:rsidRPr="005114CE" w:rsidRDefault="00C76039">
            <w:pPr>
              <w:rPr>
                <w:szCs w:val="19"/>
              </w:rPr>
            </w:pPr>
          </w:p>
        </w:tc>
        <w:tc>
          <w:tcPr>
            <w:tcW w:w="5805" w:type="dxa"/>
            <w:tcBorders>
              <w:bottom w:val="single" w:sz="4" w:space="0" w:color="auto"/>
            </w:tcBorders>
            <w:vAlign w:val="bottom"/>
          </w:tcPr>
          <w:p w:rsidR="00C76039" w:rsidRPr="009C220D" w:rsidRDefault="00C76039" w:rsidP="00440CD8">
            <w:pPr>
              <w:pStyle w:val="FieldText"/>
            </w:pPr>
          </w:p>
        </w:tc>
        <w:tc>
          <w:tcPr>
            <w:tcW w:w="1394" w:type="dxa"/>
            <w:tcBorders>
              <w:bottom w:val="single" w:sz="4" w:space="0" w:color="auto"/>
            </w:tcBorders>
            <w:vAlign w:val="bottom"/>
          </w:tcPr>
          <w:p w:rsidR="00C76039" w:rsidRPr="005114CE" w:rsidRDefault="00C76039" w:rsidP="00440CD8">
            <w:pPr>
              <w:pStyle w:val="FieldText"/>
            </w:pPr>
          </w:p>
        </w:tc>
        <w:tc>
          <w:tcPr>
            <w:tcW w:w="1800" w:type="dxa"/>
            <w:tcBorders>
              <w:bottom w:val="single" w:sz="4" w:space="0" w:color="auto"/>
            </w:tcBorders>
            <w:vAlign w:val="bottom"/>
          </w:tcPr>
          <w:p w:rsidR="00C76039" w:rsidRPr="005114CE" w:rsidRDefault="00C76039" w:rsidP="00440CD8">
            <w:pPr>
              <w:pStyle w:val="FieldText"/>
            </w:pPr>
          </w:p>
        </w:tc>
      </w:tr>
      <w:tr w:rsidR="00856C35" w:rsidRPr="005114CE" w:rsidTr="00856C35">
        <w:trPr>
          <w:trHeight w:val="288"/>
        </w:trPr>
        <w:tc>
          <w:tcPr>
            <w:tcW w:w="1081" w:type="dxa"/>
            <w:vAlign w:val="bottom"/>
          </w:tcPr>
          <w:p w:rsidR="00856C35" w:rsidRPr="005114CE" w:rsidRDefault="00856C35">
            <w:pPr>
              <w:rPr>
                <w:szCs w:val="19"/>
              </w:rPr>
            </w:pPr>
          </w:p>
        </w:tc>
        <w:tc>
          <w:tcPr>
            <w:tcW w:w="5805" w:type="dxa"/>
            <w:tcBorders>
              <w:top w:val="single" w:sz="4" w:space="0" w:color="auto"/>
            </w:tcBorders>
            <w:vAlign w:val="bottom"/>
          </w:tcPr>
          <w:p w:rsidR="00856C35" w:rsidRPr="00490804" w:rsidRDefault="00856C35" w:rsidP="00490804">
            <w:pPr>
              <w:pStyle w:val="Heading3"/>
            </w:pPr>
            <w:r w:rsidRPr="00490804">
              <w:t>City</w:t>
            </w:r>
          </w:p>
        </w:tc>
        <w:tc>
          <w:tcPr>
            <w:tcW w:w="1394" w:type="dxa"/>
            <w:tcBorders>
              <w:top w:val="single" w:sz="4" w:space="0" w:color="auto"/>
            </w:tcBorders>
            <w:vAlign w:val="bottom"/>
          </w:tcPr>
          <w:p w:rsidR="00856C35" w:rsidRPr="00490804" w:rsidRDefault="00856C35" w:rsidP="00490804">
            <w:pPr>
              <w:pStyle w:val="Heading3"/>
            </w:pPr>
            <w:r w:rsidRPr="00490804">
              <w:t>State</w:t>
            </w:r>
          </w:p>
        </w:tc>
        <w:tc>
          <w:tcPr>
            <w:tcW w:w="1800" w:type="dxa"/>
            <w:tcBorders>
              <w:top w:val="single" w:sz="4" w:space="0" w:color="auto"/>
            </w:tcBorders>
            <w:vAlign w:val="bottom"/>
          </w:tcPr>
          <w:p w:rsidR="00856C35" w:rsidRPr="00490804" w:rsidRDefault="00856C35" w:rsidP="00490804">
            <w:pPr>
              <w:pStyle w:val="Heading3"/>
            </w:pPr>
            <w:r w:rsidRPr="00490804">
              <w:t>ZIP Code</w:t>
            </w:r>
          </w:p>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1157"/>
        <w:gridCol w:w="3954"/>
        <w:gridCol w:w="771"/>
        <w:gridCol w:w="4918"/>
      </w:tblGrid>
      <w:tr w:rsidR="00841645" w:rsidRPr="005114CE" w:rsidTr="00871876">
        <w:trPr>
          <w:trHeight w:val="288"/>
        </w:trPr>
        <w:tc>
          <w:tcPr>
            <w:tcW w:w="1080" w:type="dxa"/>
            <w:vAlign w:val="bottom"/>
          </w:tcPr>
          <w:p w:rsidR="00841645" w:rsidRPr="005114CE" w:rsidRDefault="00841645" w:rsidP="00490804">
            <w:r w:rsidRPr="005114CE">
              <w:t>Phone:</w:t>
            </w:r>
          </w:p>
        </w:tc>
        <w:tc>
          <w:tcPr>
            <w:tcW w:w="3690" w:type="dxa"/>
            <w:tcBorders>
              <w:bottom w:val="single" w:sz="4" w:space="0" w:color="auto"/>
            </w:tcBorders>
            <w:vAlign w:val="bottom"/>
          </w:tcPr>
          <w:p w:rsidR="00841645" w:rsidRPr="009C220D" w:rsidRDefault="00841645" w:rsidP="00856C35">
            <w:pPr>
              <w:pStyle w:val="FieldText"/>
            </w:pPr>
          </w:p>
        </w:tc>
        <w:tc>
          <w:tcPr>
            <w:tcW w:w="720" w:type="dxa"/>
            <w:vAlign w:val="bottom"/>
          </w:tcPr>
          <w:p w:rsidR="00841645" w:rsidRPr="005114CE" w:rsidRDefault="00C92A3C" w:rsidP="00490804">
            <w:pPr>
              <w:pStyle w:val="Heading4"/>
            </w:pPr>
            <w:r>
              <w:t>E</w:t>
            </w:r>
            <w:r w:rsidR="003A41A1">
              <w:t>mail</w:t>
            </w:r>
          </w:p>
        </w:tc>
        <w:tc>
          <w:tcPr>
            <w:tcW w:w="4590" w:type="dxa"/>
            <w:tcBorders>
              <w:bottom w:val="single" w:sz="4" w:space="0" w:color="auto"/>
            </w:tcBorders>
            <w:vAlign w:val="bottom"/>
          </w:tcPr>
          <w:p w:rsidR="00841645" w:rsidRPr="009C220D" w:rsidRDefault="00841645" w:rsidP="00440CD8">
            <w:pPr>
              <w:pStyle w:val="FieldText"/>
            </w:pPr>
          </w:p>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1570"/>
        <w:gridCol w:w="1515"/>
        <w:gridCol w:w="2025"/>
        <w:gridCol w:w="2025"/>
        <w:gridCol w:w="1736"/>
        <w:gridCol w:w="1929"/>
      </w:tblGrid>
      <w:tr w:rsidR="00613129" w:rsidRPr="005114CE" w:rsidTr="00BC07E3">
        <w:trPr>
          <w:trHeight w:val="288"/>
        </w:trPr>
        <w:tc>
          <w:tcPr>
            <w:tcW w:w="1466" w:type="dxa"/>
            <w:vAlign w:val="bottom"/>
          </w:tcPr>
          <w:p w:rsidR="00613129" w:rsidRPr="005114CE" w:rsidRDefault="00613129" w:rsidP="00490804">
            <w:r w:rsidRPr="005114CE">
              <w:t>Date Available:</w:t>
            </w:r>
          </w:p>
        </w:tc>
        <w:tc>
          <w:tcPr>
            <w:tcW w:w="1414" w:type="dxa"/>
            <w:tcBorders>
              <w:bottom w:val="single" w:sz="4" w:space="0" w:color="auto"/>
            </w:tcBorders>
            <w:vAlign w:val="bottom"/>
          </w:tcPr>
          <w:p w:rsidR="00613129" w:rsidRPr="009C220D" w:rsidRDefault="00613129" w:rsidP="00440CD8">
            <w:pPr>
              <w:pStyle w:val="FieldText"/>
            </w:pPr>
          </w:p>
        </w:tc>
        <w:tc>
          <w:tcPr>
            <w:tcW w:w="1890" w:type="dxa"/>
            <w:vAlign w:val="bottom"/>
          </w:tcPr>
          <w:p w:rsidR="00613129" w:rsidRPr="005114CE" w:rsidRDefault="00613129" w:rsidP="00490804">
            <w:pPr>
              <w:pStyle w:val="Heading4"/>
            </w:pPr>
            <w:r w:rsidRPr="005114CE">
              <w:t xml:space="preserve">Social Security </w:t>
            </w:r>
            <w:r w:rsidR="00B11811" w:rsidRPr="005114CE">
              <w:t>No.</w:t>
            </w:r>
            <w:r w:rsidRPr="005114CE">
              <w:t>:</w:t>
            </w:r>
          </w:p>
        </w:tc>
        <w:tc>
          <w:tcPr>
            <w:tcW w:w="1890" w:type="dxa"/>
            <w:tcBorders>
              <w:bottom w:val="single" w:sz="4" w:space="0" w:color="auto"/>
            </w:tcBorders>
            <w:vAlign w:val="bottom"/>
          </w:tcPr>
          <w:p w:rsidR="00613129" w:rsidRPr="009C220D" w:rsidRDefault="00613129" w:rsidP="00440CD8">
            <w:pPr>
              <w:pStyle w:val="FieldText"/>
            </w:pPr>
          </w:p>
        </w:tc>
        <w:tc>
          <w:tcPr>
            <w:tcW w:w="1620" w:type="dxa"/>
            <w:vAlign w:val="bottom"/>
          </w:tcPr>
          <w:p w:rsidR="00613129" w:rsidRPr="005114CE" w:rsidRDefault="00613129" w:rsidP="00490804">
            <w:pPr>
              <w:pStyle w:val="Heading4"/>
            </w:pPr>
            <w:r w:rsidRPr="005114CE">
              <w:t>Desired Salary:</w:t>
            </w:r>
          </w:p>
        </w:tc>
        <w:tc>
          <w:tcPr>
            <w:tcW w:w="1800" w:type="dxa"/>
            <w:tcBorders>
              <w:bottom w:val="single" w:sz="4" w:space="0" w:color="auto"/>
            </w:tcBorders>
            <w:vAlign w:val="bottom"/>
          </w:tcPr>
          <w:p w:rsidR="00613129" w:rsidRPr="009C220D" w:rsidRDefault="00613129" w:rsidP="00856C35">
            <w:pPr>
              <w:pStyle w:val="FieldText"/>
            </w:pPr>
            <w:r w:rsidRPr="009C220D">
              <w:t>$</w:t>
            </w:r>
          </w:p>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1932"/>
        <w:gridCol w:w="8868"/>
      </w:tblGrid>
      <w:tr w:rsidR="00DE7FB7" w:rsidRPr="005114CE" w:rsidTr="00BC07E3">
        <w:trPr>
          <w:trHeight w:val="288"/>
        </w:trPr>
        <w:tc>
          <w:tcPr>
            <w:tcW w:w="1803" w:type="dxa"/>
            <w:vAlign w:val="bottom"/>
          </w:tcPr>
          <w:p w:rsidR="00DE7FB7" w:rsidRPr="005114CE" w:rsidRDefault="00C76039" w:rsidP="00490804">
            <w:r w:rsidRPr="005114CE">
              <w:t>Position Applied for:</w:t>
            </w:r>
          </w:p>
        </w:tc>
        <w:tc>
          <w:tcPr>
            <w:tcW w:w="8277" w:type="dxa"/>
            <w:tcBorders>
              <w:bottom w:val="single" w:sz="4" w:space="0" w:color="auto"/>
            </w:tcBorders>
            <w:vAlign w:val="bottom"/>
          </w:tcPr>
          <w:p w:rsidR="00DE7FB7" w:rsidRPr="009C220D" w:rsidRDefault="00DE7FB7" w:rsidP="00083002">
            <w:pPr>
              <w:pStyle w:val="FieldText"/>
            </w:pPr>
          </w:p>
        </w:tc>
      </w:tr>
    </w:tbl>
    <w:p w:rsidR="00856C35" w:rsidRDefault="00856C35"/>
    <w:tbl>
      <w:tblPr>
        <w:tblW w:w="5000" w:type="pct"/>
        <w:tblLayout w:type="fixed"/>
        <w:tblCellMar>
          <w:left w:w="0" w:type="dxa"/>
          <w:right w:w="0" w:type="dxa"/>
        </w:tblCellMar>
        <w:tblLook w:val="0000" w:firstRow="0" w:lastRow="0" w:firstColumn="0" w:lastColumn="0" w:noHBand="0" w:noVBand="0"/>
      </w:tblPr>
      <w:tblGrid>
        <w:gridCol w:w="3955"/>
        <w:gridCol w:w="713"/>
        <w:gridCol w:w="545"/>
        <w:gridCol w:w="4319"/>
        <w:gridCol w:w="554"/>
        <w:gridCol w:w="714"/>
      </w:tblGrid>
      <w:tr w:rsidR="009C220D" w:rsidRPr="005114CE" w:rsidTr="00BC07E3">
        <w:tc>
          <w:tcPr>
            <w:tcW w:w="3692" w:type="dxa"/>
            <w:vAlign w:val="bottom"/>
          </w:tcPr>
          <w:p w:rsidR="009C220D" w:rsidRPr="005114CE" w:rsidRDefault="009C220D" w:rsidP="00490804">
            <w:r w:rsidRPr="005114CE">
              <w:t xml:space="preserve">Are you a citizen of the </w:t>
            </w:r>
            <w:smartTag w:uri="urn:schemas-microsoft-com:office:smarttags" w:element="country-region">
              <w:smartTag w:uri="urn:schemas-microsoft-com:office:smarttags" w:element="place">
                <w:r w:rsidRPr="005114CE">
                  <w:t>United States</w:t>
                </w:r>
              </w:smartTag>
            </w:smartTag>
            <w:r w:rsidRPr="005114CE">
              <w:t>?</w:t>
            </w:r>
          </w:p>
        </w:tc>
        <w:tc>
          <w:tcPr>
            <w:tcW w:w="665" w:type="dxa"/>
            <w:vAlign w:val="bottom"/>
          </w:tcPr>
          <w:p w:rsidR="009C220D" w:rsidRPr="00D6155E" w:rsidRDefault="009C220D" w:rsidP="00490804">
            <w:pPr>
              <w:pStyle w:val="Checkbox"/>
            </w:pPr>
            <w:r w:rsidRPr="00D6155E">
              <w:t>YES</w:t>
            </w:r>
          </w:p>
          <w:p w:rsidR="009C220D" w:rsidRPr="005114CE" w:rsidRDefault="0095688C" w:rsidP="00083002">
            <w:pPr>
              <w:pStyle w:val="Checkbox"/>
            </w:pPr>
            <w:r w:rsidRPr="005114CE">
              <w:fldChar w:fldCharType="begin">
                <w:ffData>
                  <w:name w:val="Check3"/>
                  <w:enabled/>
                  <w:calcOnExit w:val="0"/>
                  <w:checkBox>
                    <w:sizeAuto/>
                    <w:default w:val="0"/>
                  </w:checkBox>
                </w:ffData>
              </w:fldChar>
            </w:r>
            <w:bookmarkStart w:id="2" w:name="Check3"/>
            <w:r w:rsidR="009C220D" w:rsidRPr="005114CE">
              <w:instrText xml:space="preserve"> FORMCHECKBOX </w:instrText>
            </w:r>
            <w:r w:rsidR="00E15CE4">
              <w:fldChar w:fldCharType="separate"/>
            </w:r>
            <w:r w:rsidRPr="005114CE">
              <w:fldChar w:fldCharType="end"/>
            </w:r>
            <w:bookmarkEnd w:id="2"/>
          </w:p>
        </w:tc>
        <w:tc>
          <w:tcPr>
            <w:tcW w:w="509" w:type="dxa"/>
            <w:vAlign w:val="bottom"/>
          </w:tcPr>
          <w:p w:rsidR="009C220D" w:rsidRPr="009C220D" w:rsidRDefault="009C220D" w:rsidP="00490804">
            <w:pPr>
              <w:pStyle w:val="Checkbox"/>
            </w:pPr>
            <w:r>
              <w:t>NO</w:t>
            </w:r>
          </w:p>
          <w:p w:rsidR="009C220D" w:rsidRPr="00D6155E" w:rsidRDefault="0095688C" w:rsidP="00083002">
            <w:pPr>
              <w:pStyle w:val="Checkbox"/>
            </w:pPr>
            <w:r w:rsidRPr="00D6155E">
              <w:fldChar w:fldCharType="begin">
                <w:ffData>
                  <w:name w:val="Check4"/>
                  <w:enabled/>
                  <w:calcOnExit w:val="0"/>
                  <w:checkBox>
                    <w:sizeAuto/>
                    <w:default w:val="0"/>
                  </w:checkBox>
                </w:ffData>
              </w:fldChar>
            </w:r>
            <w:bookmarkStart w:id="3" w:name="Check4"/>
            <w:r w:rsidR="009C220D" w:rsidRPr="00D6155E">
              <w:instrText xml:space="preserve"> FORMCHECKBOX </w:instrText>
            </w:r>
            <w:r w:rsidR="00E15CE4">
              <w:fldChar w:fldCharType="separate"/>
            </w:r>
            <w:r w:rsidRPr="00D6155E">
              <w:fldChar w:fldCharType="end"/>
            </w:r>
            <w:bookmarkEnd w:id="3"/>
          </w:p>
        </w:tc>
        <w:tc>
          <w:tcPr>
            <w:tcW w:w="4031" w:type="dxa"/>
            <w:vAlign w:val="bottom"/>
          </w:tcPr>
          <w:p w:rsidR="009C220D" w:rsidRPr="005114CE" w:rsidRDefault="009C220D" w:rsidP="00490804">
            <w:pPr>
              <w:pStyle w:val="Heading4"/>
            </w:pPr>
            <w:r w:rsidRPr="005114CE">
              <w:t>If no, are you authorized to work in the U.S.?</w:t>
            </w:r>
          </w:p>
        </w:tc>
        <w:tc>
          <w:tcPr>
            <w:tcW w:w="517" w:type="dxa"/>
            <w:vAlign w:val="bottom"/>
          </w:tcPr>
          <w:p w:rsidR="009C220D" w:rsidRPr="009C220D" w:rsidRDefault="009C220D" w:rsidP="00490804">
            <w:pPr>
              <w:pStyle w:val="Checkbox"/>
            </w:pPr>
            <w:r>
              <w:t>YES</w:t>
            </w:r>
          </w:p>
          <w:p w:rsidR="009C220D" w:rsidRPr="005114CE" w:rsidRDefault="0095688C" w:rsidP="00D6155E">
            <w:pPr>
              <w:pStyle w:val="Checkbox"/>
            </w:pPr>
            <w:r w:rsidRPr="005114CE">
              <w:fldChar w:fldCharType="begin">
                <w:ffData>
                  <w:name w:val="Check3"/>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c>
          <w:tcPr>
            <w:tcW w:w="666" w:type="dxa"/>
            <w:vAlign w:val="bottom"/>
          </w:tcPr>
          <w:p w:rsidR="009C220D" w:rsidRPr="009C220D" w:rsidRDefault="009C220D" w:rsidP="00490804">
            <w:pPr>
              <w:pStyle w:val="Checkbox"/>
            </w:pPr>
            <w:r>
              <w:t>NO</w:t>
            </w:r>
          </w:p>
          <w:p w:rsidR="009C220D" w:rsidRPr="005114CE" w:rsidRDefault="0095688C" w:rsidP="00D6155E">
            <w:pPr>
              <w:pStyle w:val="Checkbox"/>
            </w:pPr>
            <w:r w:rsidRPr="005114CE">
              <w:fldChar w:fldCharType="begin">
                <w:ffData>
                  <w:name w:val="Check4"/>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3956"/>
        <w:gridCol w:w="713"/>
        <w:gridCol w:w="545"/>
        <w:gridCol w:w="1456"/>
        <w:gridCol w:w="4130"/>
      </w:tblGrid>
      <w:tr w:rsidR="009C220D" w:rsidRPr="005114CE" w:rsidTr="00BC07E3">
        <w:tc>
          <w:tcPr>
            <w:tcW w:w="3692" w:type="dxa"/>
            <w:vAlign w:val="bottom"/>
          </w:tcPr>
          <w:p w:rsidR="009C220D" w:rsidRPr="005114CE" w:rsidRDefault="009C220D" w:rsidP="00490804">
            <w:r w:rsidRPr="005114CE">
              <w:lastRenderedPageBreak/>
              <w:t>Have you ever worked for this company?</w:t>
            </w:r>
          </w:p>
        </w:tc>
        <w:tc>
          <w:tcPr>
            <w:tcW w:w="665" w:type="dxa"/>
            <w:vAlign w:val="bottom"/>
          </w:tcPr>
          <w:p w:rsidR="009C220D" w:rsidRPr="009C220D" w:rsidRDefault="009C220D" w:rsidP="00490804">
            <w:pPr>
              <w:pStyle w:val="Checkbox"/>
            </w:pPr>
            <w:r>
              <w:t>YES</w:t>
            </w:r>
          </w:p>
          <w:p w:rsidR="009C220D" w:rsidRPr="005114CE" w:rsidRDefault="0095688C" w:rsidP="00D6155E">
            <w:pPr>
              <w:pStyle w:val="Checkbox"/>
            </w:pPr>
            <w:r w:rsidRPr="005114CE">
              <w:fldChar w:fldCharType="begin">
                <w:ffData>
                  <w:name w:val="Check3"/>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c>
          <w:tcPr>
            <w:tcW w:w="509" w:type="dxa"/>
            <w:vAlign w:val="bottom"/>
          </w:tcPr>
          <w:p w:rsidR="009C220D" w:rsidRPr="009C220D" w:rsidRDefault="009C220D" w:rsidP="00490804">
            <w:pPr>
              <w:pStyle w:val="Checkbox"/>
            </w:pPr>
            <w:r>
              <w:t>NO</w:t>
            </w:r>
          </w:p>
          <w:p w:rsidR="009C220D" w:rsidRPr="005114CE" w:rsidRDefault="0095688C" w:rsidP="00D6155E">
            <w:pPr>
              <w:pStyle w:val="Checkbox"/>
            </w:pPr>
            <w:r w:rsidRPr="005114CE">
              <w:fldChar w:fldCharType="begin">
                <w:ffData>
                  <w:name w:val="Check4"/>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c>
          <w:tcPr>
            <w:tcW w:w="1359" w:type="dxa"/>
            <w:vAlign w:val="bottom"/>
          </w:tcPr>
          <w:p w:rsidR="009C220D" w:rsidRPr="005114CE" w:rsidRDefault="009C220D" w:rsidP="00490804">
            <w:pPr>
              <w:pStyle w:val="Heading4"/>
            </w:pPr>
            <w:r w:rsidRPr="005114CE">
              <w:t xml:space="preserve">If </w:t>
            </w:r>
            <w:r w:rsidR="00E106E2">
              <w:t>yes</w:t>
            </w:r>
            <w:r w:rsidRPr="005114CE">
              <w:t>, w</w:t>
            </w:r>
            <w:r w:rsidRPr="00490804">
              <w:t>h</w:t>
            </w:r>
            <w:r w:rsidRPr="005114CE">
              <w:t>en?</w:t>
            </w:r>
          </w:p>
        </w:tc>
        <w:tc>
          <w:tcPr>
            <w:tcW w:w="3855" w:type="dxa"/>
            <w:tcBorders>
              <w:bottom w:val="single" w:sz="4" w:space="0" w:color="auto"/>
            </w:tcBorders>
            <w:vAlign w:val="bottom"/>
          </w:tcPr>
          <w:p w:rsidR="009C220D" w:rsidRPr="009C220D" w:rsidRDefault="009C220D" w:rsidP="00617C65">
            <w:pPr>
              <w:pStyle w:val="FieldText"/>
            </w:pPr>
          </w:p>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3956"/>
        <w:gridCol w:w="713"/>
        <w:gridCol w:w="545"/>
        <w:gridCol w:w="5586"/>
      </w:tblGrid>
      <w:tr w:rsidR="009C220D" w:rsidRPr="005114CE" w:rsidTr="00BC07E3">
        <w:tc>
          <w:tcPr>
            <w:tcW w:w="3692" w:type="dxa"/>
            <w:vAlign w:val="bottom"/>
          </w:tcPr>
          <w:p w:rsidR="009C220D" w:rsidRPr="005114CE" w:rsidRDefault="009C220D" w:rsidP="00490804">
            <w:r w:rsidRPr="005114CE">
              <w:t>Have you ever been convicted of a felony?</w:t>
            </w:r>
          </w:p>
        </w:tc>
        <w:tc>
          <w:tcPr>
            <w:tcW w:w="665" w:type="dxa"/>
            <w:vAlign w:val="bottom"/>
          </w:tcPr>
          <w:p w:rsidR="009C220D" w:rsidRPr="009C220D" w:rsidRDefault="009C220D" w:rsidP="00490804">
            <w:pPr>
              <w:pStyle w:val="Checkbox"/>
            </w:pPr>
            <w:r>
              <w:t>YES</w:t>
            </w:r>
          </w:p>
          <w:p w:rsidR="009C220D" w:rsidRPr="005114CE" w:rsidRDefault="0095688C" w:rsidP="00D6155E">
            <w:pPr>
              <w:pStyle w:val="Checkbox"/>
            </w:pPr>
            <w:r w:rsidRPr="005114CE">
              <w:fldChar w:fldCharType="begin">
                <w:ffData>
                  <w:name w:val="Check3"/>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c>
          <w:tcPr>
            <w:tcW w:w="509" w:type="dxa"/>
            <w:vAlign w:val="bottom"/>
          </w:tcPr>
          <w:p w:rsidR="009C220D" w:rsidRPr="009C220D" w:rsidRDefault="009C220D" w:rsidP="00490804">
            <w:pPr>
              <w:pStyle w:val="Checkbox"/>
            </w:pPr>
            <w:r>
              <w:t>NO</w:t>
            </w:r>
          </w:p>
          <w:p w:rsidR="009C220D" w:rsidRPr="005114CE" w:rsidRDefault="0095688C" w:rsidP="00D6155E">
            <w:pPr>
              <w:pStyle w:val="Checkbox"/>
            </w:pPr>
            <w:r w:rsidRPr="005114CE">
              <w:fldChar w:fldCharType="begin">
                <w:ffData>
                  <w:name w:val="Check4"/>
                  <w:enabled/>
                  <w:calcOnExit w:val="0"/>
                  <w:checkBox>
                    <w:sizeAuto/>
                    <w:default w:val="0"/>
                  </w:checkBox>
                </w:ffData>
              </w:fldChar>
            </w:r>
            <w:r w:rsidR="009C220D" w:rsidRPr="005114CE">
              <w:instrText xml:space="preserve"> FORMCHECKBOX </w:instrText>
            </w:r>
            <w:r w:rsidR="00E15CE4">
              <w:fldChar w:fldCharType="separate"/>
            </w:r>
            <w:r w:rsidRPr="005114CE">
              <w:fldChar w:fldCharType="end"/>
            </w:r>
          </w:p>
        </w:tc>
        <w:tc>
          <w:tcPr>
            <w:tcW w:w="5214" w:type="dxa"/>
            <w:vAlign w:val="bottom"/>
          </w:tcPr>
          <w:p w:rsidR="009C220D" w:rsidRPr="005114CE" w:rsidRDefault="009C220D" w:rsidP="00682C69"/>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1427"/>
        <w:gridCol w:w="9373"/>
      </w:tblGrid>
      <w:tr w:rsidR="000F2DF4" w:rsidRPr="005114CE" w:rsidTr="00BC07E3">
        <w:trPr>
          <w:trHeight w:val="288"/>
        </w:trPr>
        <w:tc>
          <w:tcPr>
            <w:tcW w:w="1332" w:type="dxa"/>
            <w:vAlign w:val="bottom"/>
          </w:tcPr>
          <w:p w:rsidR="000F2DF4" w:rsidRPr="005114CE" w:rsidRDefault="000F2DF4" w:rsidP="00490804">
            <w:r w:rsidRPr="005114CE">
              <w:t>If yes, explain:</w:t>
            </w:r>
          </w:p>
        </w:tc>
        <w:tc>
          <w:tcPr>
            <w:tcW w:w="8748" w:type="dxa"/>
            <w:tcBorders>
              <w:bottom w:val="single" w:sz="4" w:space="0" w:color="auto"/>
            </w:tcBorders>
            <w:vAlign w:val="bottom"/>
          </w:tcPr>
          <w:p w:rsidR="000F2DF4" w:rsidRPr="009C220D" w:rsidRDefault="000F2DF4" w:rsidP="00617C65">
            <w:pPr>
              <w:pStyle w:val="FieldText"/>
            </w:pPr>
          </w:p>
        </w:tc>
      </w:tr>
    </w:tbl>
    <w:p w:rsidR="00330050" w:rsidRDefault="00330050" w:rsidP="00330050">
      <w:pPr>
        <w:pStyle w:val="Heading2"/>
      </w:pPr>
      <w:r>
        <w:t>Education</w:t>
      </w:r>
    </w:p>
    <w:tbl>
      <w:tblPr>
        <w:tblW w:w="5000" w:type="pct"/>
        <w:tblLayout w:type="fixed"/>
        <w:tblCellMar>
          <w:left w:w="0" w:type="dxa"/>
          <w:right w:w="0" w:type="dxa"/>
        </w:tblCellMar>
        <w:tblLook w:val="0000" w:firstRow="0" w:lastRow="0" w:firstColumn="0" w:lastColumn="0" w:noHBand="0" w:noVBand="0"/>
      </w:tblPr>
      <w:tblGrid>
        <w:gridCol w:w="1427"/>
        <w:gridCol w:w="2981"/>
        <w:gridCol w:w="986"/>
        <w:gridCol w:w="5406"/>
      </w:tblGrid>
      <w:tr w:rsidR="000F2DF4" w:rsidRPr="00613129" w:rsidTr="00176E67">
        <w:trPr>
          <w:trHeight w:val="432"/>
        </w:trPr>
        <w:tc>
          <w:tcPr>
            <w:tcW w:w="1332" w:type="dxa"/>
            <w:vAlign w:val="bottom"/>
          </w:tcPr>
          <w:p w:rsidR="000F2DF4" w:rsidRPr="005114CE" w:rsidRDefault="000F2DF4" w:rsidP="00490804">
            <w:r w:rsidRPr="005114CE">
              <w:t>High School:</w:t>
            </w:r>
          </w:p>
        </w:tc>
        <w:tc>
          <w:tcPr>
            <w:tcW w:w="2782" w:type="dxa"/>
            <w:tcBorders>
              <w:bottom w:val="single" w:sz="4" w:space="0" w:color="auto"/>
            </w:tcBorders>
            <w:vAlign w:val="bottom"/>
          </w:tcPr>
          <w:p w:rsidR="000F2DF4" w:rsidRPr="005114CE" w:rsidRDefault="000F2DF4" w:rsidP="00617C65">
            <w:pPr>
              <w:pStyle w:val="FieldText"/>
            </w:pPr>
          </w:p>
        </w:tc>
        <w:tc>
          <w:tcPr>
            <w:tcW w:w="920" w:type="dxa"/>
            <w:vAlign w:val="bottom"/>
          </w:tcPr>
          <w:p w:rsidR="000F2DF4" w:rsidRPr="005114CE" w:rsidRDefault="000F2DF4" w:rsidP="00490804">
            <w:pPr>
              <w:pStyle w:val="Heading4"/>
            </w:pPr>
            <w:r w:rsidRPr="005114CE">
              <w:t>Address:</w:t>
            </w:r>
          </w:p>
        </w:tc>
        <w:tc>
          <w:tcPr>
            <w:tcW w:w="5046" w:type="dxa"/>
            <w:tcBorders>
              <w:bottom w:val="single" w:sz="4" w:space="0" w:color="auto"/>
            </w:tcBorders>
            <w:vAlign w:val="bottom"/>
          </w:tcPr>
          <w:p w:rsidR="000F2DF4" w:rsidRPr="005114CE" w:rsidRDefault="000F2DF4" w:rsidP="00617C65">
            <w:pPr>
              <w:pStyle w:val="FieldText"/>
            </w:pPr>
          </w:p>
        </w:tc>
      </w:tr>
    </w:tbl>
    <w:p w:rsidR="00330050" w:rsidRDefault="00330050"/>
    <w:tbl>
      <w:tblPr>
        <w:tblW w:w="5000" w:type="pct"/>
        <w:tblLayout w:type="fixed"/>
        <w:tblCellMar>
          <w:left w:w="0" w:type="dxa"/>
          <w:right w:w="0" w:type="dxa"/>
        </w:tblCellMar>
        <w:tblLook w:val="0000" w:firstRow="0" w:lastRow="0" w:firstColumn="0" w:lastColumn="0" w:noHBand="0" w:noVBand="0"/>
      </w:tblPr>
      <w:tblGrid>
        <w:gridCol w:w="853"/>
        <w:gridCol w:w="1030"/>
        <w:gridCol w:w="549"/>
        <w:gridCol w:w="1078"/>
        <w:gridCol w:w="1883"/>
        <w:gridCol w:w="722"/>
        <w:gridCol w:w="645"/>
        <w:gridCol w:w="983"/>
        <w:gridCol w:w="3057"/>
      </w:tblGrid>
      <w:tr w:rsidR="00250014" w:rsidRPr="00613129" w:rsidTr="00BC07E3">
        <w:tc>
          <w:tcPr>
            <w:tcW w:w="797" w:type="dxa"/>
            <w:vAlign w:val="bottom"/>
          </w:tcPr>
          <w:p w:rsidR="00250014" w:rsidRPr="005114CE" w:rsidRDefault="00250014" w:rsidP="00490804">
            <w:r w:rsidRPr="005114CE">
              <w:t>From:</w:t>
            </w:r>
          </w:p>
        </w:tc>
        <w:tc>
          <w:tcPr>
            <w:tcW w:w="962" w:type="dxa"/>
            <w:tcBorders>
              <w:bottom w:val="single" w:sz="4" w:space="0" w:color="auto"/>
            </w:tcBorders>
            <w:vAlign w:val="bottom"/>
          </w:tcPr>
          <w:p w:rsidR="00250014" w:rsidRPr="005114CE" w:rsidRDefault="00250014" w:rsidP="00617C65">
            <w:pPr>
              <w:pStyle w:val="FieldText"/>
            </w:pPr>
          </w:p>
        </w:tc>
        <w:tc>
          <w:tcPr>
            <w:tcW w:w="512" w:type="dxa"/>
            <w:vAlign w:val="bottom"/>
          </w:tcPr>
          <w:p w:rsidR="00250014" w:rsidRPr="005114CE" w:rsidRDefault="00250014" w:rsidP="00490804">
            <w:pPr>
              <w:pStyle w:val="Heading4"/>
            </w:pPr>
            <w:r w:rsidRPr="005114CE">
              <w:t>To:</w:t>
            </w:r>
          </w:p>
        </w:tc>
        <w:tc>
          <w:tcPr>
            <w:tcW w:w="1006" w:type="dxa"/>
            <w:tcBorders>
              <w:bottom w:val="single" w:sz="4" w:space="0" w:color="auto"/>
            </w:tcBorders>
            <w:vAlign w:val="bottom"/>
          </w:tcPr>
          <w:p w:rsidR="00250014" w:rsidRPr="005114CE" w:rsidRDefault="00250014" w:rsidP="00617C65">
            <w:pPr>
              <w:pStyle w:val="FieldText"/>
            </w:pPr>
          </w:p>
        </w:tc>
        <w:tc>
          <w:tcPr>
            <w:tcW w:w="1757" w:type="dxa"/>
            <w:vAlign w:val="bottom"/>
          </w:tcPr>
          <w:p w:rsidR="00250014" w:rsidRPr="005114CE" w:rsidRDefault="00250014" w:rsidP="00490804">
            <w:pPr>
              <w:pStyle w:val="Heading4"/>
            </w:pPr>
            <w:r w:rsidRPr="005114CE">
              <w:t>Did you graduate?</w:t>
            </w:r>
          </w:p>
        </w:tc>
        <w:tc>
          <w:tcPr>
            <w:tcW w:w="674" w:type="dxa"/>
            <w:vAlign w:val="bottom"/>
          </w:tcPr>
          <w:p w:rsidR="00250014" w:rsidRPr="009C220D" w:rsidRDefault="00250014" w:rsidP="00490804">
            <w:pPr>
              <w:pStyle w:val="Checkbox"/>
            </w:pPr>
            <w:r>
              <w:t>YES</w:t>
            </w:r>
          </w:p>
          <w:p w:rsidR="00250014" w:rsidRPr="005114CE" w:rsidRDefault="0095688C" w:rsidP="00617C65">
            <w:pPr>
              <w:pStyle w:val="Checkbox"/>
            </w:pPr>
            <w:r w:rsidRPr="005114CE">
              <w:fldChar w:fldCharType="begin">
                <w:ffData>
                  <w:name w:val="Check3"/>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602" w:type="dxa"/>
            <w:vAlign w:val="bottom"/>
          </w:tcPr>
          <w:p w:rsidR="00250014" w:rsidRPr="009C220D" w:rsidRDefault="00250014" w:rsidP="00490804">
            <w:pPr>
              <w:pStyle w:val="Checkbox"/>
            </w:pPr>
            <w:r>
              <w:t>NO</w:t>
            </w:r>
          </w:p>
          <w:p w:rsidR="00250014" w:rsidRPr="005114CE" w:rsidRDefault="0095688C" w:rsidP="00617C65">
            <w:pPr>
              <w:pStyle w:val="Checkbox"/>
            </w:pPr>
            <w:r w:rsidRPr="005114CE">
              <w:fldChar w:fldCharType="begin">
                <w:ffData>
                  <w:name w:val="Check4"/>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917" w:type="dxa"/>
            <w:vAlign w:val="bottom"/>
          </w:tcPr>
          <w:p w:rsidR="00250014" w:rsidRPr="005114CE" w:rsidRDefault="00250014" w:rsidP="00490804">
            <w:pPr>
              <w:pStyle w:val="Heading4"/>
            </w:pPr>
            <w:r w:rsidRPr="005114CE">
              <w:t>D</w:t>
            </w:r>
            <w:r w:rsidR="00330050">
              <w:t>iploma:</w:t>
            </w:r>
            <w:r w:rsidRPr="005114CE">
              <w:t>:</w:t>
            </w:r>
          </w:p>
        </w:tc>
        <w:tc>
          <w:tcPr>
            <w:tcW w:w="2853" w:type="dxa"/>
            <w:tcBorders>
              <w:bottom w:val="single" w:sz="4" w:space="0" w:color="auto"/>
            </w:tcBorders>
            <w:vAlign w:val="bottom"/>
          </w:tcPr>
          <w:p w:rsidR="00250014" w:rsidRPr="005114CE" w:rsidRDefault="00250014" w:rsidP="00617C65">
            <w:pPr>
              <w:pStyle w:val="FieldText"/>
            </w:pPr>
          </w:p>
        </w:tc>
      </w:tr>
    </w:tbl>
    <w:p w:rsidR="00330050" w:rsidRDefault="00330050"/>
    <w:tbl>
      <w:tblPr>
        <w:tblW w:w="5000" w:type="pct"/>
        <w:tblLayout w:type="fixed"/>
        <w:tblCellMar>
          <w:left w:w="0" w:type="dxa"/>
          <w:right w:w="0" w:type="dxa"/>
        </w:tblCellMar>
        <w:tblLook w:val="0000" w:firstRow="0" w:lastRow="0" w:firstColumn="0" w:lastColumn="0" w:noHBand="0" w:noVBand="0"/>
      </w:tblPr>
      <w:tblGrid>
        <w:gridCol w:w="868"/>
        <w:gridCol w:w="3540"/>
        <w:gridCol w:w="986"/>
        <w:gridCol w:w="5406"/>
      </w:tblGrid>
      <w:tr w:rsidR="000F2DF4" w:rsidRPr="00613129" w:rsidTr="00BC07E3">
        <w:trPr>
          <w:trHeight w:val="288"/>
        </w:trPr>
        <w:tc>
          <w:tcPr>
            <w:tcW w:w="810" w:type="dxa"/>
            <w:vAlign w:val="bottom"/>
          </w:tcPr>
          <w:p w:rsidR="000F2DF4" w:rsidRPr="005114CE" w:rsidRDefault="000F2DF4" w:rsidP="00490804">
            <w:r w:rsidRPr="005114CE">
              <w:t>College:</w:t>
            </w:r>
          </w:p>
        </w:tc>
        <w:tc>
          <w:tcPr>
            <w:tcW w:w="3304" w:type="dxa"/>
            <w:tcBorders>
              <w:bottom w:val="single" w:sz="4" w:space="0" w:color="auto"/>
            </w:tcBorders>
            <w:vAlign w:val="bottom"/>
          </w:tcPr>
          <w:p w:rsidR="000F2DF4" w:rsidRPr="005114CE" w:rsidRDefault="000F2DF4" w:rsidP="00617C65">
            <w:pPr>
              <w:pStyle w:val="FieldText"/>
            </w:pPr>
          </w:p>
        </w:tc>
        <w:tc>
          <w:tcPr>
            <w:tcW w:w="920" w:type="dxa"/>
            <w:vAlign w:val="bottom"/>
          </w:tcPr>
          <w:p w:rsidR="000F2DF4" w:rsidRPr="005114CE" w:rsidRDefault="000F2DF4" w:rsidP="00490804">
            <w:pPr>
              <w:pStyle w:val="Heading4"/>
            </w:pPr>
            <w:r w:rsidRPr="005114CE">
              <w:t>Address:</w:t>
            </w:r>
          </w:p>
        </w:tc>
        <w:tc>
          <w:tcPr>
            <w:tcW w:w="5046" w:type="dxa"/>
            <w:tcBorders>
              <w:bottom w:val="single" w:sz="4" w:space="0" w:color="auto"/>
            </w:tcBorders>
            <w:vAlign w:val="bottom"/>
          </w:tcPr>
          <w:p w:rsidR="000F2DF4" w:rsidRPr="005114CE" w:rsidRDefault="000F2DF4" w:rsidP="00617C65">
            <w:pPr>
              <w:pStyle w:val="FieldText"/>
            </w:pPr>
          </w:p>
        </w:tc>
      </w:tr>
    </w:tbl>
    <w:p w:rsidR="00330050" w:rsidRDefault="00330050"/>
    <w:tbl>
      <w:tblPr>
        <w:tblW w:w="5000" w:type="pct"/>
        <w:tblLayout w:type="fixed"/>
        <w:tblCellMar>
          <w:left w:w="0" w:type="dxa"/>
          <w:right w:w="0" w:type="dxa"/>
        </w:tblCellMar>
        <w:tblLook w:val="0000" w:firstRow="0" w:lastRow="0" w:firstColumn="0" w:lastColumn="0" w:noHBand="0" w:noVBand="0"/>
      </w:tblPr>
      <w:tblGrid>
        <w:gridCol w:w="853"/>
        <w:gridCol w:w="1030"/>
        <w:gridCol w:w="549"/>
        <w:gridCol w:w="1078"/>
        <w:gridCol w:w="1883"/>
        <w:gridCol w:w="722"/>
        <w:gridCol w:w="645"/>
        <w:gridCol w:w="983"/>
        <w:gridCol w:w="3057"/>
      </w:tblGrid>
      <w:tr w:rsidR="00250014" w:rsidRPr="00613129" w:rsidTr="00BC07E3">
        <w:trPr>
          <w:trHeight w:val="288"/>
        </w:trPr>
        <w:tc>
          <w:tcPr>
            <w:tcW w:w="797" w:type="dxa"/>
            <w:vAlign w:val="bottom"/>
          </w:tcPr>
          <w:p w:rsidR="00250014" w:rsidRPr="005114CE" w:rsidRDefault="00250014" w:rsidP="00490804">
            <w:r w:rsidRPr="005114CE">
              <w:t>From:</w:t>
            </w:r>
          </w:p>
        </w:tc>
        <w:tc>
          <w:tcPr>
            <w:tcW w:w="962" w:type="dxa"/>
            <w:tcBorders>
              <w:bottom w:val="single" w:sz="4" w:space="0" w:color="auto"/>
            </w:tcBorders>
            <w:vAlign w:val="bottom"/>
          </w:tcPr>
          <w:p w:rsidR="00250014" w:rsidRPr="005114CE" w:rsidRDefault="00250014" w:rsidP="00617C65">
            <w:pPr>
              <w:pStyle w:val="FieldText"/>
            </w:pPr>
          </w:p>
        </w:tc>
        <w:tc>
          <w:tcPr>
            <w:tcW w:w="512" w:type="dxa"/>
            <w:vAlign w:val="bottom"/>
          </w:tcPr>
          <w:p w:rsidR="00250014" w:rsidRPr="005114CE" w:rsidRDefault="00250014" w:rsidP="00490804">
            <w:pPr>
              <w:pStyle w:val="Heading4"/>
            </w:pPr>
            <w:r w:rsidRPr="005114CE">
              <w:t>To:</w:t>
            </w:r>
          </w:p>
        </w:tc>
        <w:tc>
          <w:tcPr>
            <w:tcW w:w="1006" w:type="dxa"/>
            <w:tcBorders>
              <w:bottom w:val="single" w:sz="4" w:space="0" w:color="auto"/>
            </w:tcBorders>
            <w:vAlign w:val="bottom"/>
          </w:tcPr>
          <w:p w:rsidR="00250014" w:rsidRPr="005114CE" w:rsidRDefault="00250014" w:rsidP="00617C65">
            <w:pPr>
              <w:pStyle w:val="FieldText"/>
            </w:pPr>
          </w:p>
        </w:tc>
        <w:tc>
          <w:tcPr>
            <w:tcW w:w="1757" w:type="dxa"/>
            <w:vAlign w:val="bottom"/>
          </w:tcPr>
          <w:p w:rsidR="00250014" w:rsidRPr="005114CE" w:rsidRDefault="00250014" w:rsidP="00490804">
            <w:pPr>
              <w:pStyle w:val="Heading4"/>
            </w:pPr>
            <w:r w:rsidRPr="005114CE">
              <w:t>Did you graduate?</w:t>
            </w:r>
          </w:p>
        </w:tc>
        <w:tc>
          <w:tcPr>
            <w:tcW w:w="674" w:type="dxa"/>
            <w:vAlign w:val="bottom"/>
          </w:tcPr>
          <w:p w:rsidR="00250014" w:rsidRPr="009C220D" w:rsidRDefault="00250014" w:rsidP="00490804">
            <w:pPr>
              <w:pStyle w:val="Checkbox"/>
            </w:pPr>
            <w:r>
              <w:t>YES</w:t>
            </w:r>
          </w:p>
          <w:p w:rsidR="00250014" w:rsidRPr="005114CE" w:rsidRDefault="0095688C" w:rsidP="00617C65">
            <w:pPr>
              <w:pStyle w:val="Checkbox"/>
            </w:pPr>
            <w:r w:rsidRPr="005114CE">
              <w:fldChar w:fldCharType="begin">
                <w:ffData>
                  <w:name w:val="Check3"/>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602" w:type="dxa"/>
            <w:vAlign w:val="bottom"/>
          </w:tcPr>
          <w:p w:rsidR="00250014" w:rsidRPr="009C220D" w:rsidRDefault="00250014" w:rsidP="00490804">
            <w:pPr>
              <w:pStyle w:val="Checkbox"/>
            </w:pPr>
            <w:r>
              <w:t>NO</w:t>
            </w:r>
          </w:p>
          <w:p w:rsidR="00250014" w:rsidRPr="005114CE" w:rsidRDefault="0095688C" w:rsidP="00617C65">
            <w:pPr>
              <w:pStyle w:val="Checkbox"/>
            </w:pPr>
            <w:r w:rsidRPr="005114CE">
              <w:fldChar w:fldCharType="begin">
                <w:ffData>
                  <w:name w:val="Check4"/>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917" w:type="dxa"/>
            <w:vAlign w:val="bottom"/>
          </w:tcPr>
          <w:p w:rsidR="00250014" w:rsidRPr="005114CE" w:rsidRDefault="00250014" w:rsidP="00490804">
            <w:pPr>
              <w:pStyle w:val="Heading4"/>
            </w:pPr>
            <w:r w:rsidRPr="005114CE">
              <w:t>Degree:</w:t>
            </w:r>
          </w:p>
        </w:tc>
        <w:tc>
          <w:tcPr>
            <w:tcW w:w="2853" w:type="dxa"/>
            <w:tcBorders>
              <w:bottom w:val="single" w:sz="4" w:space="0" w:color="auto"/>
            </w:tcBorders>
            <w:vAlign w:val="bottom"/>
          </w:tcPr>
          <w:p w:rsidR="00250014" w:rsidRPr="005114CE" w:rsidRDefault="00250014" w:rsidP="00617C65">
            <w:pPr>
              <w:pStyle w:val="FieldText"/>
            </w:pPr>
          </w:p>
        </w:tc>
      </w:tr>
    </w:tbl>
    <w:p w:rsidR="00330050" w:rsidRDefault="00330050"/>
    <w:tbl>
      <w:tblPr>
        <w:tblW w:w="5000" w:type="pct"/>
        <w:tblLayout w:type="fixed"/>
        <w:tblCellMar>
          <w:left w:w="0" w:type="dxa"/>
          <w:right w:w="0" w:type="dxa"/>
        </w:tblCellMar>
        <w:tblLook w:val="0000" w:firstRow="0" w:lastRow="0" w:firstColumn="0" w:lastColumn="0" w:noHBand="0" w:noVBand="0"/>
      </w:tblPr>
      <w:tblGrid>
        <w:gridCol w:w="868"/>
        <w:gridCol w:w="3540"/>
        <w:gridCol w:w="986"/>
        <w:gridCol w:w="5406"/>
      </w:tblGrid>
      <w:tr w:rsidR="002A2510" w:rsidRPr="00613129" w:rsidTr="00BC07E3">
        <w:trPr>
          <w:trHeight w:val="288"/>
        </w:trPr>
        <w:tc>
          <w:tcPr>
            <w:tcW w:w="810" w:type="dxa"/>
            <w:vAlign w:val="bottom"/>
          </w:tcPr>
          <w:p w:rsidR="002A2510" w:rsidRPr="005114CE" w:rsidRDefault="002A2510" w:rsidP="00490804">
            <w:r w:rsidRPr="005114CE">
              <w:t>Other:</w:t>
            </w:r>
          </w:p>
        </w:tc>
        <w:tc>
          <w:tcPr>
            <w:tcW w:w="3304" w:type="dxa"/>
            <w:tcBorders>
              <w:bottom w:val="single" w:sz="4" w:space="0" w:color="auto"/>
            </w:tcBorders>
            <w:vAlign w:val="bottom"/>
          </w:tcPr>
          <w:p w:rsidR="002A2510" w:rsidRPr="005114CE" w:rsidRDefault="002A2510" w:rsidP="00617C65">
            <w:pPr>
              <w:pStyle w:val="FieldText"/>
            </w:pPr>
          </w:p>
        </w:tc>
        <w:tc>
          <w:tcPr>
            <w:tcW w:w="920" w:type="dxa"/>
            <w:vAlign w:val="bottom"/>
          </w:tcPr>
          <w:p w:rsidR="002A2510" w:rsidRPr="005114CE" w:rsidRDefault="002A2510" w:rsidP="00490804">
            <w:pPr>
              <w:pStyle w:val="Heading4"/>
            </w:pPr>
            <w:r w:rsidRPr="005114CE">
              <w:t>Address:</w:t>
            </w:r>
          </w:p>
        </w:tc>
        <w:tc>
          <w:tcPr>
            <w:tcW w:w="5046" w:type="dxa"/>
            <w:tcBorders>
              <w:bottom w:val="single" w:sz="4" w:space="0" w:color="auto"/>
            </w:tcBorders>
            <w:vAlign w:val="bottom"/>
          </w:tcPr>
          <w:p w:rsidR="002A2510" w:rsidRPr="005114CE" w:rsidRDefault="002A2510" w:rsidP="00617C65">
            <w:pPr>
              <w:pStyle w:val="FieldText"/>
            </w:pPr>
          </w:p>
        </w:tc>
      </w:tr>
    </w:tbl>
    <w:p w:rsidR="00330050" w:rsidRDefault="00330050"/>
    <w:tbl>
      <w:tblPr>
        <w:tblW w:w="5000" w:type="pct"/>
        <w:tblLayout w:type="fixed"/>
        <w:tblCellMar>
          <w:left w:w="0" w:type="dxa"/>
          <w:right w:w="0" w:type="dxa"/>
        </w:tblCellMar>
        <w:tblLook w:val="0000" w:firstRow="0" w:lastRow="0" w:firstColumn="0" w:lastColumn="0" w:noHBand="0" w:noVBand="0"/>
      </w:tblPr>
      <w:tblGrid>
        <w:gridCol w:w="848"/>
        <w:gridCol w:w="1026"/>
        <w:gridCol w:w="549"/>
        <w:gridCol w:w="1078"/>
        <w:gridCol w:w="1881"/>
        <w:gridCol w:w="722"/>
        <w:gridCol w:w="645"/>
        <w:gridCol w:w="983"/>
        <w:gridCol w:w="3068"/>
      </w:tblGrid>
      <w:tr w:rsidR="00250014" w:rsidRPr="00613129" w:rsidTr="00BC07E3">
        <w:trPr>
          <w:trHeight w:val="288"/>
        </w:trPr>
        <w:tc>
          <w:tcPr>
            <w:tcW w:w="792" w:type="dxa"/>
            <w:vAlign w:val="bottom"/>
          </w:tcPr>
          <w:p w:rsidR="00250014" w:rsidRPr="005114CE" w:rsidRDefault="00250014" w:rsidP="00490804">
            <w:r w:rsidRPr="005114CE">
              <w:t>From:</w:t>
            </w:r>
          </w:p>
        </w:tc>
        <w:tc>
          <w:tcPr>
            <w:tcW w:w="958" w:type="dxa"/>
            <w:tcBorders>
              <w:bottom w:val="single" w:sz="4" w:space="0" w:color="auto"/>
            </w:tcBorders>
            <w:vAlign w:val="bottom"/>
          </w:tcPr>
          <w:p w:rsidR="00250014" w:rsidRPr="005114CE" w:rsidRDefault="00250014" w:rsidP="00617C65">
            <w:pPr>
              <w:pStyle w:val="FieldText"/>
            </w:pPr>
          </w:p>
        </w:tc>
        <w:tc>
          <w:tcPr>
            <w:tcW w:w="512" w:type="dxa"/>
            <w:vAlign w:val="bottom"/>
          </w:tcPr>
          <w:p w:rsidR="00250014" w:rsidRPr="005114CE" w:rsidRDefault="00250014" w:rsidP="00490804">
            <w:pPr>
              <w:pStyle w:val="Heading4"/>
            </w:pPr>
            <w:r w:rsidRPr="005114CE">
              <w:t>To:</w:t>
            </w:r>
          </w:p>
        </w:tc>
        <w:tc>
          <w:tcPr>
            <w:tcW w:w="1006" w:type="dxa"/>
            <w:tcBorders>
              <w:bottom w:val="single" w:sz="4" w:space="0" w:color="auto"/>
            </w:tcBorders>
            <w:vAlign w:val="bottom"/>
          </w:tcPr>
          <w:p w:rsidR="00250014" w:rsidRPr="005114CE" w:rsidRDefault="00250014" w:rsidP="00617C65">
            <w:pPr>
              <w:pStyle w:val="FieldText"/>
            </w:pPr>
          </w:p>
        </w:tc>
        <w:tc>
          <w:tcPr>
            <w:tcW w:w="1756" w:type="dxa"/>
            <w:vAlign w:val="bottom"/>
          </w:tcPr>
          <w:p w:rsidR="00250014" w:rsidRPr="005114CE" w:rsidRDefault="00250014" w:rsidP="00490804">
            <w:pPr>
              <w:pStyle w:val="Heading4"/>
            </w:pPr>
            <w:r w:rsidRPr="005114CE">
              <w:t>Did you graduate?</w:t>
            </w:r>
          </w:p>
        </w:tc>
        <w:tc>
          <w:tcPr>
            <w:tcW w:w="674" w:type="dxa"/>
            <w:vAlign w:val="bottom"/>
          </w:tcPr>
          <w:p w:rsidR="00250014" w:rsidRPr="009C220D" w:rsidRDefault="00250014" w:rsidP="00490804">
            <w:pPr>
              <w:pStyle w:val="Checkbox"/>
            </w:pPr>
            <w:r>
              <w:t>YES</w:t>
            </w:r>
          </w:p>
          <w:p w:rsidR="00250014" w:rsidRPr="005114CE" w:rsidRDefault="0095688C" w:rsidP="00617C65">
            <w:pPr>
              <w:pStyle w:val="Checkbox"/>
            </w:pPr>
            <w:r w:rsidRPr="005114CE">
              <w:fldChar w:fldCharType="begin">
                <w:ffData>
                  <w:name w:val="Check3"/>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602" w:type="dxa"/>
            <w:vAlign w:val="bottom"/>
          </w:tcPr>
          <w:p w:rsidR="00250014" w:rsidRPr="009C220D" w:rsidRDefault="00250014" w:rsidP="00490804">
            <w:pPr>
              <w:pStyle w:val="Checkbox"/>
            </w:pPr>
            <w:r>
              <w:t>NO</w:t>
            </w:r>
          </w:p>
          <w:p w:rsidR="00250014" w:rsidRPr="005114CE" w:rsidRDefault="0095688C" w:rsidP="00617C65">
            <w:pPr>
              <w:pStyle w:val="Checkbox"/>
            </w:pPr>
            <w:r w:rsidRPr="005114CE">
              <w:fldChar w:fldCharType="begin">
                <w:ffData>
                  <w:name w:val="Check4"/>
                  <w:enabled/>
                  <w:calcOnExit w:val="0"/>
                  <w:checkBox>
                    <w:sizeAuto/>
                    <w:default w:val="0"/>
                  </w:checkBox>
                </w:ffData>
              </w:fldChar>
            </w:r>
            <w:r w:rsidR="00250014" w:rsidRPr="005114CE">
              <w:instrText xml:space="preserve"> FORMCHECKBOX </w:instrText>
            </w:r>
            <w:r w:rsidR="00E15CE4">
              <w:fldChar w:fldCharType="separate"/>
            </w:r>
            <w:r w:rsidRPr="005114CE">
              <w:fldChar w:fldCharType="end"/>
            </w:r>
          </w:p>
        </w:tc>
        <w:tc>
          <w:tcPr>
            <w:tcW w:w="917" w:type="dxa"/>
            <w:vAlign w:val="bottom"/>
          </w:tcPr>
          <w:p w:rsidR="00250014" w:rsidRPr="005114CE" w:rsidRDefault="00250014" w:rsidP="00490804">
            <w:pPr>
              <w:pStyle w:val="Heading4"/>
            </w:pPr>
            <w:r w:rsidRPr="005114CE">
              <w:t>Degree:</w:t>
            </w:r>
          </w:p>
        </w:tc>
        <w:tc>
          <w:tcPr>
            <w:tcW w:w="2863" w:type="dxa"/>
            <w:tcBorders>
              <w:bottom w:val="single" w:sz="4" w:space="0" w:color="auto"/>
            </w:tcBorders>
            <w:vAlign w:val="bottom"/>
          </w:tcPr>
          <w:p w:rsidR="00250014" w:rsidRPr="005114CE" w:rsidRDefault="00250014" w:rsidP="00617C65">
            <w:pPr>
              <w:pStyle w:val="FieldText"/>
            </w:pPr>
          </w:p>
        </w:tc>
      </w:tr>
    </w:tbl>
    <w:p w:rsidR="00330050" w:rsidRDefault="00330050" w:rsidP="00330050">
      <w:pPr>
        <w:pStyle w:val="Heading2"/>
      </w:pPr>
      <w:r>
        <w:t>References</w:t>
      </w:r>
    </w:p>
    <w:p w:rsidR="00330050" w:rsidRDefault="00330050" w:rsidP="00490804">
      <w:pPr>
        <w:pStyle w:val="Italic"/>
      </w:pPr>
      <w:r w:rsidRPr="007F3D5B">
        <w:t>Please list three professional references.</w:t>
      </w:r>
    </w:p>
    <w:tbl>
      <w:tblPr>
        <w:tblW w:w="5000" w:type="pct"/>
        <w:tblLayout w:type="fixed"/>
        <w:tblCellMar>
          <w:left w:w="0" w:type="dxa"/>
          <w:right w:w="0" w:type="dxa"/>
        </w:tblCellMar>
        <w:tblLook w:val="0000" w:firstRow="0" w:lastRow="0" w:firstColumn="0" w:lastColumn="0" w:noHBand="0" w:noVBand="0"/>
      </w:tblPr>
      <w:tblGrid>
        <w:gridCol w:w="1148"/>
        <w:gridCol w:w="9"/>
        <w:gridCol w:w="5979"/>
        <w:gridCol w:w="1446"/>
        <w:gridCol w:w="2218"/>
      </w:tblGrid>
      <w:tr w:rsidR="000F2DF4" w:rsidRPr="005114CE" w:rsidTr="00176E67">
        <w:trPr>
          <w:trHeight w:val="360"/>
        </w:trPr>
        <w:tc>
          <w:tcPr>
            <w:tcW w:w="1072" w:type="dxa"/>
            <w:vAlign w:val="bottom"/>
          </w:tcPr>
          <w:p w:rsidR="000F2DF4" w:rsidRPr="005114CE" w:rsidRDefault="000F2DF4" w:rsidP="00490804">
            <w:r w:rsidRPr="005114CE">
              <w:t>Full Name:</w:t>
            </w:r>
          </w:p>
        </w:tc>
        <w:tc>
          <w:tcPr>
            <w:tcW w:w="5588" w:type="dxa"/>
            <w:gridSpan w:val="2"/>
            <w:tcBorders>
              <w:bottom w:val="single" w:sz="4" w:space="0" w:color="auto"/>
            </w:tcBorders>
            <w:vAlign w:val="bottom"/>
          </w:tcPr>
          <w:p w:rsidR="000F2DF4" w:rsidRPr="009C220D" w:rsidRDefault="000F2DF4" w:rsidP="00A211B2">
            <w:pPr>
              <w:pStyle w:val="FieldText"/>
            </w:pPr>
          </w:p>
        </w:tc>
        <w:tc>
          <w:tcPr>
            <w:tcW w:w="1350" w:type="dxa"/>
            <w:vAlign w:val="bottom"/>
          </w:tcPr>
          <w:p w:rsidR="000F2DF4" w:rsidRPr="005114CE" w:rsidRDefault="000D2539" w:rsidP="00490804">
            <w:pPr>
              <w:pStyle w:val="Heading4"/>
            </w:pPr>
            <w:r>
              <w:t>Relationship</w:t>
            </w:r>
            <w:r w:rsidR="000F2DF4" w:rsidRPr="005114CE">
              <w:t>:</w:t>
            </w:r>
          </w:p>
        </w:tc>
        <w:tc>
          <w:tcPr>
            <w:tcW w:w="2070" w:type="dxa"/>
            <w:tcBorders>
              <w:bottom w:val="single" w:sz="4" w:space="0" w:color="auto"/>
            </w:tcBorders>
            <w:vAlign w:val="bottom"/>
          </w:tcPr>
          <w:p w:rsidR="000F2DF4" w:rsidRPr="009C220D" w:rsidRDefault="000F2DF4" w:rsidP="00A211B2">
            <w:pPr>
              <w:pStyle w:val="FieldText"/>
            </w:pPr>
          </w:p>
        </w:tc>
      </w:tr>
      <w:tr w:rsidR="000F2DF4" w:rsidRPr="005114CE" w:rsidTr="00176E67">
        <w:trPr>
          <w:trHeight w:val="360"/>
        </w:trPr>
        <w:tc>
          <w:tcPr>
            <w:tcW w:w="1072" w:type="dxa"/>
            <w:vAlign w:val="bottom"/>
          </w:tcPr>
          <w:p w:rsidR="000F2DF4" w:rsidRPr="005114CE" w:rsidRDefault="000D2539" w:rsidP="00490804">
            <w:r>
              <w:t>Company</w:t>
            </w:r>
            <w:r w:rsidR="004A4198" w:rsidRPr="005114CE">
              <w:t>:</w:t>
            </w:r>
          </w:p>
        </w:tc>
        <w:tc>
          <w:tcPr>
            <w:tcW w:w="5588" w:type="dxa"/>
            <w:gridSpan w:val="2"/>
            <w:tcBorders>
              <w:top w:val="single" w:sz="4" w:space="0" w:color="auto"/>
              <w:bottom w:val="single" w:sz="4" w:space="0" w:color="auto"/>
            </w:tcBorders>
            <w:vAlign w:val="bottom"/>
          </w:tcPr>
          <w:p w:rsidR="000F2DF4" w:rsidRPr="009C220D" w:rsidRDefault="000F2DF4" w:rsidP="00A211B2">
            <w:pPr>
              <w:pStyle w:val="FieldText"/>
            </w:pPr>
          </w:p>
        </w:tc>
        <w:tc>
          <w:tcPr>
            <w:tcW w:w="1350" w:type="dxa"/>
            <w:vAlign w:val="bottom"/>
          </w:tcPr>
          <w:p w:rsidR="000F2DF4" w:rsidRPr="005114CE" w:rsidRDefault="000F2DF4" w:rsidP="00490804">
            <w:pPr>
              <w:pStyle w:val="Heading4"/>
            </w:pPr>
            <w:r w:rsidRPr="005114CE">
              <w:t>Phone:</w:t>
            </w:r>
          </w:p>
        </w:tc>
        <w:tc>
          <w:tcPr>
            <w:tcW w:w="2070" w:type="dxa"/>
            <w:tcBorders>
              <w:top w:val="single" w:sz="4" w:space="0" w:color="auto"/>
              <w:bottom w:val="single" w:sz="4" w:space="0" w:color="auto"/>
            </w:tcBorders>
            <w:vAlign w:val="bottom"/>
          </w:tcPr>
          <w:p w:rsidR="000F2DF4" w:rsidRPr="009C220D" w:rsidRDefault="000F2DF4" w:rsidP="00682C69">
            <w:pPr>
              <w:pStyle w:val="FieldText"/>
            </w:pPr>
          </w:p>
        </w:tc>
      </w:tr>
      <w:tr w:rsidR="000D2539" w:rsidRPr="005114CE" w:rsidTr="00176E67">
        <w:trPr>
          <w:trHeight w:val="360"/>
        </w:trPr>
        <w:tc>
          <w:tcPr>
            <w:tcW w:w="1072" w:type="dxa"/>
            <w:tcBorders>
              <w:bottom w:val="single" w:sz="4" w:space="0" w:color="auto"/>
            </w:tcBorders>
            <w:vAlign w:val="bottom"/>
          </w:tcPr>
          <w:p w:rsidR="000D2539" w:rsidRPr="005114CE" w:rsidRDefault="000D2539" w:rsidP="00490804">
            <w:r>
              <w:t>Address:</w:t>
            </w:r>
          </w:p>
        </w:tc>
        <w:tc>
          <w:tcPr>
            <w:tcW w:w="9008" w:type="dxa"/>
            <w:gridSpan w:val="4"/>
            <w:tcBorders>
              <w:bottom w:val="single" w:sz="4" w:space="0" w:color="auto"/>
            </w:tcBorders>
            <w:vAlign w:val="bottom"/>
          </w:tcPr>
          <w:p w:rsidR="000D2539" w:rsidRPr="005114CE" w:rsidRDefault="000D2539" w:rsidP="00D55AFA">
            <w:pPr>
              <w:pStyle w:val="FieldText"/>
            </w:pPr>
          </w:p>
        </w:tc>
      </w:tr>
      <w:tr w:rsidR="00D55AFA" w:rsidRPr="005114CE" w:rsidTr="00C92A3C">
        <w:trPr>
          <w:trHeight w:hRule="exact" w:val="144"/>
        </w:trPr>
        <w:tc>
          <w:tcPr>
            <w:tcW w:w="1072" w:type="dxa"/>
            <w:tcBorders>
              <w:top w:val="single" w:sz="4" w:space="0" w:color="auto"/>
              <w:bottom w:val="single" w:sz="4" w:space="0" w:color="auto"/>
            </w:tcBorders>
            <w:shd w:val="clear" w:color="auto" w:fill="F2F2F2" w:themeFill="background1" w:themeFillShade="F2"/>
            <w:vAlign w:val="bottom"/>
          </w:tcPr>
          <w:p w:rsidR="00D55AFA" w:rsidRDefault="00D55AFA" w:rsidP="00330050"/>
          <w:p w:rsidR="00A10ABD" w:rsidRPr="005114CE" w:rsidRDefault="00A10ABD" w:rsidP="00330050"/>
        </w:tc>
        <w:tc>
          <w:tcPr>
            <w:tcW w:w="5588" w:type="dxa"/>
            <w:gridSpan w:val="2"/>
            <w:tcBorders>
              <w:top w:val="single" w:sz="4" w:space="0" w:color="auto"/>
              <w:bottom w:val="single" w:sz="4" w:space="0" w:color="auto"/>
            </w:tcBorders>
            <w:shd w:val="clear" w:color="auto" w:fill="F2F2F2" w:themeFill="background1" w:themeFillShade="F2"/>
            <w:vAlign w:val="bottom"/>
          </w:tcPr>
          <w:p w:rsidR="00D55AFA" w:rsidRDefault="00D55AFA" w:rsidP="00330050"/>
        </w:tc>
        <w:tc>
          <w:tcPr>
            <w:tcW w:w="1350" w:type="dxa"/>
            <w:tcBorders>
              <w:top w:val="single" w:sz="4" w:space="0" w:color="auto"/>
              <w:bottom w:val="single" w:sz="4" w:space="0" w:color="auto"/>
            </w:tcBorders>
            <w:shd w:val="clear" w:color="auto" w:fill="F2F2F2" w:themeFill="background1" w:themeFillShade="F2"/>
            <w:vAlign w:val="bottom"/>
          </w:tcPr>
          <w:p w:rsidR="00D55AFA" w:rsidRDefault="00D55AFA" w:rsidP="00330050"/>
        </w:tc>
        <w:tc>
          <w:tcPr>
            <w:tcW w:w="2070" w:type="dxa"/>
            <w:tcBorders>
              <w:top w:val="single" w:sz="4" w:space="0" w:color="auto"/>
              <w:bottom w:val="single" w:sz="4" w:space="0" w:color="auto"/>
            </w:tcBorders>
            <w:shd w:val="clear" w:color="auto" w:fill="F2F2F2" w:themeFill="background1" w:themeFillShade="F2"/>
            <w:vAlign w:val="bottom"/>
          </w:tcPr>
          <w:p w:rsidR="00D55AFA" w:rsidRDefault="00D55AFA" w:rsidP="00330050"/>
        </w:tc>
      </w:tr>
      <w:tr w:rsidR="000F2DF4" w:rsidRPr="005114CE" w:rsidTr="00176E67">
        <w:trPr>
          <w:trHeight w:val="360"/>
        </w:trPr>
        <w:tc>
          <w:tcPr>
            <w:tcW w:w="1072" w:type="dxa"/>
            <w:tcBorders>
              <w:top w:val="single" w:sz="4" w:space="0" w:color="auto"/>
            </w:tcBorders>
            <w:vAlign w:val="bottom"/>
          </w:tcPr>
          <w:p w:rsidR="000F2DF4" w:rsidRPr="005114CE" w:rsidRDefault="000F2DF4" w:rsidP="00490804">
            <w:r w:rsidRPr="005114CE">
              <w:t>Full Name</w:t>
            </w:r>
            <w:r w:rsidR="004A4198" w:rsidRPr="005114CE">
              <w:t>:</w:t>
            </w:r>
          </w:p>
        </w:tc>
        <w:tc>
          <w:tcPr>
            <w:tcW w:w="5588" w:type="dxa"/>
            <w:gridSpan w:val="2"/>
            <w:tcBorders>
              <w:top w:val="single" w:sz="4" w:space="0" w:color="auto"/>
              <w:bottom w:val="single" w:sz="4" w:space="0" w:color="auto"/>
            </w:tcBorders>
            <w:vAlign w:val="bottom"/>
          </w:tcPr>
          <w:p w:rsidR="000F2DF4" w:rsidRPr="009C220D" w:rsidRDefault="000F2DF4" w:rsidP="00A211B2">
            <w:pPr>
              <w:pStyle w:val="FieldText"/>
            </w:pPr>
          </w:p>
        </w:tc>
        <w:tc>
          <w:tcPr>
            <w:tcW w:w="1350" w:type="dxa"/>
            <w:tcBorders>
              <w:top w:val="single" w:sz="4" w:space="0" w:color="auto"/>
            </w:tcBorders>
            <w:vAlign w:val="bottom"/>
          </w:tcPr>
          <w:p w:rsidR="000F2DF4" w:rsidRPr="005114CE" w:rsidRDefault="000D2539" w:rsidP="00490804">
            <w:pPr>
              <w:pStyle w:val="Heading4"/>
            </w:pPr>
            <w:r>
              <w:t>Relationship</w:t>
            </w:r>
            <w:r w:rsidR="000F2DF4" w:rsidRPr="005114CE">
              <w:t>:</w:t>
            </w:r>
          </w:p>
        </w:tc>
        <w:tc>
          <w:tcPr>
            <w:tcW w:w="2070" w:type="dxa"/>
            <w:tcBorders>
              <w:top w:val="single" w:sz="4" w:space="0" w:color="auto"/>
              <w:bottom w:val="single" w:sz="4" w:space="0" w:color="auto"/>
            </w:tcBorders>
            <w:vAlign w:val="bottom"/>
          </w:tcPr>
          <w:p w:rsidR="000F2DF4" w:rsidRPr="009C220D" w:rsidRDefault="000F2DF4" w:rsidP="00A211B2">
            <w:pPr>
              <w:pStyle w:val="FieldText"/>
            </w:pPr>
          </w:p>
        </w:tc>
      </w:tr>
      <w:tr w:rsidR="000D2539" w:rsidRPr="005114CE" w:rsidTr="00176E67">
        <w:trPr>
          <w:trHeight w:val="360"/>
        </w:trPr>
        <w:tc>
          <w:tcPr>
            <w:tcW w:w="1072" w:type="dxa"/>
            <w:vAlign w:val="bottom"/>
          </w:tcPr>
          <w:p w:rsidR="000D2539" w:rsidRPr="005114CE" w:rsidRDefault="000D2539" w:rsidP="00490804">
            <w:r>
              <w:t>Company:</w:t>
            </w:r>
          </w:p>
        </w:tc>
        <w:tc>
          <w:tcPr>
            <w:tcW w:w="5588" w:type="dxa"/>
            <w:gridSpan w:val="2"/>
            <w:tcBorders>
              <w:top w:val="single" w:sz="4" w:space="0" w:color="auto"/>
              <w:bottom w:val="single" w:sz="4" w:space="0" w:color="auto"/>
            </w:tcBorders>
            <w:vAlign w:val="bottom"/>
          </w:tcPr>
          <w:p w:rsidR="000D2539" w:rsidRPr="009C220D" w:rsidRDefault="000D2539" w:rsidP="00A211B2">
            <w:pPr>
              <w:pStyle w:val="FieldText"/>
            </w:pPr>
          </w:p>
        </w:tc>
        <w:tc>
          <w:tcPr>
            <w:tcW w:w="1350" w:type="dxa"/>
            <w:vAlign w:val="bottom"/>
          </w:tcPr>
          <w:p w:rsidR="000D2539" w:rsidRPr="005114CE" w:rsidRDefault="000D2539" w:rsidP="00490804">
            <w:pPr>
              <w:pStyle w:val="Heading4"/>
            </w:pPr>
            <w:r w:rsidRPr="005114CE">
              <w:t>Phone:</w:t>
            </w:r>
          </w:p>
        </w:tc>
        <w:tc>
          <w:tcPr>
            <w:tcW w:w="2070" w:type="dxa"/>
            <w:tcBorders>
              <w:top w:val="single" w:sz="4" w:space="0" w:color="auto"/>
              <w:bottom w:val="single" w:sz="4" w:space="0" w:color="auto"/>
            </w:tcBorders>
            <w:vAlign w:val="bottom"/>
          </w:tcPr>
          <w:p w:rsidR="000D2539" w:rsidRPr="009C220D" w:rsidRDefault="000D2539" w:rsidP="00682C69">
            <w:pPr>
              <w:pStyle w:val="FieldText"/>
            </w:pPr>
          </w:p>
        </w:tc>
      </w:tr>
      <w:tr w:rsidR="000D2539" w:rsidRPr="005114CE" w:rsidTr="00176E67">
        <w:trPr>
          <w:trHeight w:val="360"/>
        </w:trPr>
        <w:tc>
          <w:tcPr>
            <w:tcW w:w="1080" w:type="dxa"/>
            <w:gridSpan w:val="2"/>
            <w:tcBorders>
              <w:bottom w:val="single" w:sz="4" w:space="0" w:color="auto"/>
            </w:tcBorders>
            <w:vAlign w:val="bottom"/>
          </w:tcPr>
          <w:p w:rsidR="000D2539" w:rsidRPr="005114CE" w:rsidRDefault="000D2539" w:rsidP="00490804">
            <w:r w:rsidRPr="005114CE">
              <w:t>Address:</w:t>
            </w:r>
          </w:p>
        </w:tc>
        <w:tc>
          <w:tcPr>
            <w:tcW w:w="9000" w:type="dxa"/>
            <w:gridSpan w:val="3"/>
            <w:tcBorders>
              <w:bottom w:val="single" w:sz="4" w:space="0" w:color="auto"/>
            </w:tcBorders>
            <w:vAlign w:val="bottom"/>
          </w:tcPr>
          <w:p w:rsidR="000D2539" w:rsidRPr="009C220D" w:rsidRDefault="000D2539" w:rsidP="00D55AFA">
            <w:pPr>
              <w:pStyle w:val="FieldText"/>
            </w:pPr>
          </w:p>
        </w:tc>
      </w:tr>
      <w:tr w:rsidR="00D55AFA" w:rsidRPr="005114CE" w:rsidTr="00C92A3C">
        <w:trPr>
          <w:trHeight w:hRule="exact" w:val="144"/>
        </w:trPr>
        <w:tc>
          <w:tcPr>
            <w:tcW w:w="1072" w:type="dxa"/>
            <w:tcBorders>
              <w:top w:val="single" w:sz="4" w:space="0" w:color="auto"/>
              <w:bottom w:val="single" w:sz="4" w:space="0" w:color="auto"/>
            </w:tcBorders>
            <w:shd w:val="clear" w:color="auto" w:fill="F2F2F2" w:themeFill="background1" w:themeFillShade="F2"/>
            <w:vAlign w:val="bottom"/>
          </w:tcPr>
          <w:p w:rsidR="00D55AFA" w:rsidRPr="005114CE" w:rsidRDefault="00D55AFA" w:rsidP="00330050"/>
        </w:tc>
        <w:tc>
          <w:tcPr>
            <w:tcW w:w="5588" w:type="dxa"/>
            <w:gridSpan w:val="2"/>
            <w:tcBorders>
              <w:top w:val="single" w:sz="4" w:space="0" w:color="auto"/>
              <w:bottom w:val="single" w:sz="4" w:space="0" w:color="auto"/>
            </w:tcBorders>
            <w:shd w:val="clear" w:color="auto" w:fill="F2F2F2" w:themeFill="background1" w:themeFillShade="F2"/>
            <w:vAlign w:val="bottom"/>
          </w:tcPr>
          <w:p w:rsidR="00D55AFA" w:rsidRDefault="00D55AFA" w:rsidP="00330050"/>
        </w:tc>
        <w:tc>
          <w:tcPr>
            <w:tcW w:w="1350" w:type="dxa"/>
            <w:tcBorders>
              <w:top w:val="single" w:sz="4" w:space="0" w:color="auto"/>
              <w:bottom w:val="single" w:sz="4" w:space="0" w:color="auto"/>
            </w:tcBorders>
            <w:shd w:val="clear" w:color="auto" w:fill="F2F2F2" w:themeFill="background1" w:themeFillShade="F2"/>
            <w:vAlign w:val="bottom"/>
          </w:tcPr>
          <w:p w:rsidR="00D55AFA" w:rsidRDefault="00D55AFA" w:rsidP="00330050"/>
        </w:tc>
        <w:tc>
          <w:tcPr>
            <w:tcW w:w="2070" w:type="dxa"/>
            <w:tcBorders>
              <w:top w:val="single" w:sz="4" w:space="0" w:color="auto"/>
              <w:bottom w:val="single" w:sz="4" w:space="0" w:color="auto"/>
            </w:tcBorders>
            <w:shd w:val="clear" w:color="auto" w:fill="F2F2F2" w:themeFill="background1" w:themeFillShade="F2"/>
            <w:vAlign w:val="bottom"/>
          </w:tcPr>
          <w:p w:rsidR="00D55AFA" w:rsidRDefault="00D55AFA" w:rsidP="00330050"/>
        </w:tc>
      </w:tr>
      <w:tr w:rsidR="000D2539" w:rsidRPr="005114CE" w:rsidTr="00176E67">
        <w:trPr>
          <w:trHeight w:val="360"/>
        </w:trPr>
        <w:tc>
          <w:tcPr>
            <w:tcW w:w="1072" w:type="dxa"/>
            <w:tcBorders>
              <w:top w:val="single" w:sz="4" w:space="0" w:color="auto"/>
            </w:tcBorders>
            <w:vAlign w:val="bottom"/>
          </w:tcPr>
          <w:p w:rsidR="000D2539" w:rsidRPr="005114CE" w:rsidRDefault="000D2539" w:rsidP="00490804">
            <w:r w:rsidRPr="005114CE">
              <w:t>Full Name:</w:t>
            </w:r>
          </w:p>
        </w:tc>
        <w:tc>
          <w:tcPr>
            <w:tcW w:w="5588" w:type="dxa"/>
            <w:gridSpan w:val="2"/>
            <w:tcBorders>
              <w:top w:val="single" w:sz="4" w:space="0" w:color="auto"/>
              <w:bottom w:val="single" w:sz="4" w:space="0" w:color="auto"/>
            </w:tcBorders>
            <w:vAlign w:val="bottom"/>
          </w:tcPr>
          <w:p w:rsidR="000D2539" w:rsidRPr="009C220D" w:rsidRDefault="000D2539" w:rsidP="00607FED">
            <w:pPr>
              <w:pStyle w:val="FieldText"/>
              <w:keepLines/>
            </w:pPr>
          </w:p>
        </w:tc>
        <w:tc>
          <w:tcPr>
            <w:tcW w:w="1350" w:type="dxa"/>
            <w:tcBorders>
              <w:top w:val="single" w:sz="4" w:space="0" w:color="auto"/>
            </w:tcBorders>
            <w:vAlign w:val="bottom"/>
          </w:tcPr>
          <w:p w:rsidR="000D2539" w:rsidRPr="005114CE" w:rsidRDefault="000D2539" w:rsidP="00490804">
            <w:pPr>
              <w:pStyle w:val="Heading4"/>
            </w:pPr>
            <w:r>
              <w:t>Relationship</w:t>
            </w:r>
            <w:r w:rsidRPr="005114CE">
              <w:t>:</w:t>
            </w:r>
          </w:p>
        </w:tc>
        <w:tc>
          <w:tcPr>
            <w:tcW w:w="2070" w:type="dxa"/>
            <w:tcBorders>
              <w:top w:val="single" w:sz="4" w:space="0" w:color="auto"/>
              <w:bottom w:val="single" w:sz="4" w:space="0" w:color="auto"/>
            </w:tcBorders>
            <w:vAlign w:val="bottom"/>
          </w:tcPr>
          <w:p w:rsidR="000D2539" w:rsidRPr="009C220D" w:rsidRDefault="000D2539" w:rsidP="00607FED">
            <w:pPr>
              <w:pStyle w:val="FieldText"/>
              <w:keepLines/>
            </w:pPr>
          </w:p>
        </w:tc>
      </w:tr>
      <w:tr w:rsidR="000D2539" w:rsidRPr="005114CE" w:rsidTr="00176E67">
        <w:trPr>
          <w:trHeight w:val="360"/>
        </w:trPr>
        <w:tc>
          <w:tcPr>
            <w:tcW w:w="1072" w:type="dxa"/>
            <w:vAlign w:val="bottom"/>
          </w:tcPr>
          <w:p w:rsidR="000D2539" w:rsidRPr="005114CE" w:rsidRDefault="000D2539" w:rsidP="00490804">
            <w:r>
              <w:t>Company:</w:t>
            </w:r>
          </w:p>
        </w:tc>
        <w:tc>
          <w:tcPr>
            <w:tcW w:w="5588" w:type="dxa"/>
            <w:gridSpan w:val="2"/>
            <w:tcBorders>
              <w:top w:val="single" w:sz="4" w:space="0" w:color="auto"/>
              <w:bottom w:val="single" w:sz="4" w:space="0" w:color="auto"/>
            </w:tcBorders>
            <w:vAlign w:val="bottom"/>
          </w:tcPr>
          <w:p w:rsidR="000D2539" w:rsidRPr="009C220D" w:rsidRDefault="000D2539" w:rsidP="00607FED">
            <w:pPr>
              <w:pStyle w:val="FieldText"/>
              <w:keepLines/>
            </w:pPr>
          </w:p>
        </w:tc>
        <w:tc>
          <w:tcPr>
            <w:tcW w:w="1350" w:type="dxa"/>
            <w:vAlign w:val="bottom"/>
          </w:tcPr>
          <w:p w:rsidR="000D2539" w:rsidRPr="005114CE" w:rsidRDefault="000D2539" w:rsidP="00490804">
            <w:pPr>
              <w:pStyle w:val="Heading4"/>
            </w:pPr>
            <w:r w:rsidRPr="005114CE">
              <w:t>Phone:</w:t>
            </w:r>
          </w:p>
        </w:tc>
        <w:tc>
          <w:tcPr>
            <w:tcW w:w="2070" w:type="dxa"/>
            <w:tcBorders>
              <w:top w:val="single" w:sz="4" w:space="0" w:color="auto"/>
              <w:bottom w:val="single" w:sz="4" w:space="0" w:color="auto"/>
            </w:tcBorders>
            <w:vAlign w:val="bottom"/>
          </w:tcPr>
          <w:p w:rsidR="000D2539" w:rsidRPr="009C220D" w:rsidRDefault="000D2539" w:rsidP="00607FED">
            <w:pPr>
              <w:pStyle w:val="FieldText"/>
              <w:keepLines/>
            </w:pPr>
          </w:p>
        </w:tc>
      </w:tr>
      <w:tr w:rsidR="000D2539" w:rsidRPr="005114CE" w:rsidTr="00176E67">
        <w:trPr>
          <w:trHeight w:val="360"/>
        </w:trPr>
        <w:tc>
          <w:tcPr>
            <w:tcW w:w="1072" w:type="dxa"/>
            <w:vAlign w:val="bottom"/>
          </w:tcPr>
          <w:p w:rsidR="000D2539" w:rsidRPr="005114CE" w:rsidRDefault="000D2539" w:rsidP="00490804">
            <w:r w:rsidRPr="005114CE">
              <w:t>Address:</w:t>
            </w:r>
          </w:p>
        </w:tc>
        <w:tc>
          <w:tcPr>
            <w:tcW w:w="9008" w:type="dxa"/>
            <w:gridSpan w:val="4"/>
            <w:tcBorders>
              <w:bottom w:val="single" w:sz="4" w:space="0" w:color="auto"/>
            </w:tcBorders>
            <w:vAlign w:val="bottom"/>
          </w:tcPr>
          <w:p w:rsidR="000D2539" w:rsidRPr="005114CE" w:rsidRDefault="000D2539" w:rsidP="00607FED">
            <w:pPr>
              <w:pStyle w:val="FieldText"/>
              <w:keepLines/>
            </w:pPr>
          </w:p>
        </w:tc>
      </w:tr>
    </w:tbl>
    <w:p w:rsidR="00871876" w:rsidRDefault="00871876" w:rsidP="00871876">
      <w:pPr>
        <w:pStyle w:val="Heading2"/>
      </w:pPr>
      <w:r>
        <w:t>Previous Employment</w:t>
      </w:r>
    </w:p>
    <w:tbl>
      <w:tblPr>
        <w:tblW w:w="5000" w:type="pct"/>
        <w:tblLayout w:type="fixed"/>
        <w:tblCellMar>
          <w:left w:w="0" w:type="dxa"/>
          <w:right w:w="0" w:type="dxa"/>
        </w:tblCellMar>
        <w:tblLook w:val="0000" w:firstRow="0" w:lastRow="0" w:firstColumn="0" w:lastColumn="0" w:noHBand="0" w:noVBand="0"/>
      </w:tblPr>
      <w:tblGrid>
        <w:gridCol w:w="1148"/>
        <w:gridCol w:w="6180"/>
        <w:gridCol w:w="1254"/>
        <w:gridCol w:w="2218"/>
      </w:tblGrid>
      <w:tr w:rsidR="000D2539" w:rsidRPr="00613129" w:rsidTr="00176E67">
        <w:trPr>
          <w:trHeight w:val="432"/>
        </w:trPr>
        <w:tc>
          <w:tcPr>
            <w:tcW w:w="1072" w:type="dxa"/>
            <w:vAlign w:val="bottom"/>
          </w:tcPr>
          <w:p w:rsidR="000D2539" w:rsidRPr="005114CE" w:rsidRDefault="000D2539" w:rsidP="00490804">
            <w:r w:rsidRPr="005114CE">
              <w:t>Company:</w:t>
            </w:r>
          </w:p>
        </w:tc>
        <w:tc>
          <w:tcPr>
            <w:tcW w:w="5768" w:type="dxa"/>
            <w:tcBorders>
              <w:bottom w:val="single" w:sz="4" w:space="0" w:color="auto"/>
            </w:tcBorders>
            <w:vAlign w:val="bottom"/>
          </w:tcPr>
          <w:p w:rsidR="000D2539" w:rsidRPr="009C220D" w:rsidRDefault="000D2539" w:rsidP="0014663E">
            <w:pPr>
              <w:pStyle w:val="FieldText"/>
            </w:pPr>
          </w:p>
        </w:tc>
        <w:tc>
          <w:tcPr>
            <w:tcW w:w="1170" w:type="dxa"/>
            <w:vAlign w:val="bottom"/>
          </w:tcPr>
          <w:p w:rsidR="000D2539" w:rsidRPr="005114CE" w:rsidRDefault="000D2539" w:rsidP="00490804">
            <w:pPr>
              <w:pStyle w:val="Heading4"/>
            </w:pPr>
            <w:r w:rsidRPr="005114CE">
              <w:t>Phone:</w:t>
            </w:r>
          </w:p>
        </w:tc>
        <w:tc>
          <w:tcPr>
            <w:tcW w:w="2070" w:type="dxa"/>
            <w:tcBorders>
              <w:bottom w:val="single" w:sz="4" w:space="0" w:color="auto"/>
            </w:tcBorders>
            <w:vAlign w:val="bottom"/>
          </w:tcPr>
          <w:p w:rsidR="000D2539" w:rsidRPr="009C220D" w:rsidRDefault="000D2539" w:rsidP="00682C69">
            <w:pPr>
              <w:pStyle w:val="FieldText"/>
            </w:pPr>
          </w:p>
        </w:tc>
      </w:tr>
      <w:tr w:rsidR="000D2539" w:rsidRPr="00613129" w:rsidTr="00176E67">
        <w:trPr>
          <w:trHeight w:val="360"/>
        </w:trPr>
        <w:tc>
          <w:tcPr>
            <w:tcW w:w="1072" w:type="dxa"/>
            <w:vAlign w:val="bottom"/>
          </w:tcPr>
          <w:p w:rsidR="000D2539" w:rsidRPr="005114CE" w:rsidRDefault="000D2539" w:rsidP="00490804">
            <w:r w:rsidRPr="005114CE">
              <w:t>Address:</w:t>
            </w:r>
          </w:p>
        </w:tc>
        <w:tc>
          <w:tcPr>
            <w:tcW w:w="5768" w:type="dxa"/>
            <w:tcBorders>
              <w:top w:val="single" w:sz="4" w:space="0" w:color="auto"/>
              <w:bottom w:val="single" w:sz="4" w:space="0" w:color="auto"/>
            </w:tcBorders>
            <w:vAlign w:val="bottom"/>
          </w:tcPr>
          <w:p w:rsidR="000D2539" w:rsidRPr="009C220D" w:rsidRDefault="000D2539" w:rsidP="0014663E">
            <w:pPr>
              <w:pStyle w:val="FieldText"/>
            </w:pPr>
          </w:p>
        </w:tc>
        <w:tc>
          <w:tcPr>
            <w:tcW w:w="1170" w:type="dxa"/>
            <w:vAlign w:val="bottom"/>
          </w:tcPr>
          <w:p w:rsidR="000D2539" w:rsidRPr="005114CE" w:rsidRDefault="000D2539" w:rsidP="00490804">
            <w:pPr>
              <w:pStyle w:val="Heading4"/>
            </w:pPr>
            <w:r w:rsidRPr="005114CE">
              <w:t>Supervisor:</w:t>
            </w:r>
          </w:p>
        </w:tc>
        <w:tc>
          <w:tcPr>
            <w:tcW w:w="2070" w:type="dxa"/>
            <w:tcBorders>
              <w:top w:val="single" w:sz="4" w:space="0" w:color="auto"/>
              <w:bottom w:val="single" w:sz="4" w:space="0" w:color="auto"/>
            </w:tcBorders>
            <w:vAlign w:val="bottom"/>
          </w:tcPr>
          <w:p w:rsidR="000D2539" w:rsidRPr="009C220D" w:rsidRDefault="000D2539" w:rsidP="0014663E">
            <w:pPr>
              <w:pStyle w:val="FieldText"/>
            </w:pPr>
          </w:p>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1149"/>
        <w:gridCol w:w="3094"/>
        <w:gridCol w:w="1639"/>
        <w:gridCol w:w="1446"/>
        <w:gridCol w:w="1736"/>
        <w:gridCol w:w="1736"/>
      </w:tblGrid>
      <w:tr w:rsidR="008F5BCD" w:rsidRPr="00613129" w:rsidTr="00BC07E3">
        <w:trPr>
          <w:trHeight w:val="288"/>
        </w:trPr>
        <w:tc>
          <w:tcPr>
            <w:tcW w:w="1072" w:type="dxa"/>
            <w:vAlign w:val="bottom"/>
          </w:tcPr>
          <w:p w:rsidR="008F5BCD" w:rsidRPr="005114CE" w:rsidRDefault="008F5BCD" w:rsidP="00490804">
            <w:r w:rsidRPr="005114CE">
              <w:t>Job Title:</w:t>
            </w:r>
          </w:p>
        </w:tc>
        <w:tc>
          <w:tcPr>
            <w:tcW w:w="2888" w:type="dxa"/>
            <w:tcBorders>
              <w:bottom w:val="single" w:sz="4" w:space="0" w:color="auto"/>
            </w:tcBorders>
            <w:vAlign w:val="bottom"/>
          </w:tcPr>
          <w:p w:rsidR="008F5BCD" w:rsidRPr="009C220D" w:rsidRDefault="008F5BCD" w:rsidP="0014663E">
            <w:pPr>
              <w:pStyle w:val="FieldText"/>
            </w:pPr>
          </w:p>
        </w:tc>
        <w:tc>
          <w:tcPr>
            <w:tcW w:w="1530" w:type="dxa"/>
            <w:vAlign w:val="bottom"/>
          </w:tcPr>
          <w:p w:rsidR="008F5BCD" w:rsidRPr="005114CE" w:rsidRDefault="008F5BCD" w:rsidP="00490804">
            <w:pPr>
              <w:pStyle w:val="Heading4"/>
            </w:pPr>
            <w:r w:rsidRPr="005114CE">
              <w:t>Starting Salary:</w:t>
            </w:r>
          </w:p>
        </w:tc>
        <w:tc>
          <w:tcPr>
            <w:tcW w:w="1350" w:type="dxa"/>
            <w:tcBorders>
              <w:bottom w:val="single" w:sz="4" w:space="0" w:color="auto"/>
            </w:tcBorders>
            <w:vAlign w:val="bottom"/>
          </w:tcPr>
          <w:p w:rsidR="008F5BCD" w:rsidRPr="009C220D" w:rsidRDefault="008F5BCD" w:rsidP="00856C35">
            <w:pPr>
              <w:pStyle w:val="FieldText"/>
            </w:pPr>
            <w:r w:rsidRPr="009C220D">
              <w:t>$</w:t>
            </w:r>
          </w:p>
        </w:tc>
        <w:tc>
          <w:tcPr>
            <w:tcW w:w="1620" w:type="dxa"/>
            <w:vAlign w:val="bottom"/>
          </w:tcPr>
          <w:p w:rsidR="008F5BCD" w:rsidRPr="005114CE" w:rsidRDefault="008F5BCD" w:rsidP="00490804">
            <w:pPr>
              <w:pStyle w:val="Heading4"/>
            </w:pPr>
            <w:r w:rsidRPr="005114CE">
              <w:t>Ending Salary:</w:t>
            </w:r>
          </w:p>
        </w:tc>
        <w:tc>
          <w:tcPr>
            <w:tcW w:w="1620" w:type="dxa"/>
            <w:tcBorders>
              <w:bottom w:val="single" w:sz="4" w:space="0" w:color="auto"/>
            </w:tcBorders>
            <w:vAlign w:val="bottom"/>
          </w:tcPr>
          <w:p w:rsidR="008F5BCD" w:rsidRPr="009C220D" w:rsidRDefault="008F5BCD" w:rsidP="00856C35">
            <w:pPr>
              <w:pStyle w:val="FieldText"/>
            </w:pPr>
            <w:r w:rsidRPr="009C220D">
              <w:t>$</w:t>
            </w:r>
          </w:p>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1597"/>
        <w:gridCol w:w="9203"/>
      </w:tblGrid>
      <w:tr w:rsidR="000D2539" w:rsidRPr="00613129" w:rsidTr="00BC07E3">
        <w:trPr>
          <w:trHeight w:val="288"/>
        </w:trPr>
        <w:tc>
          <w:tcPr>
            <w:tcW w:w="1491" w:type="dxa"/>
            <w:vAlign w:val="bottom"/>
          </w:tcPr>
          <w:p w:rsidR="000D2539" w:rsidRPr="005114CE" w:rsidRDefault="000D2539" w:rsidP="00490804">
            <w:r w:rsidRPr="005114CE">
              <w:t>Responsibilities:</w:t>
            </w:r>
          </w:p>
        </w:tc>
        <w:tc>
          <w:tcPr>
            <w:tcW w:w="8589" w:type="dxa"/>
            <w:tcBorders>
              <w:bottom w:val="single" w:sz="4" w:space="0" w:color="auto"/>
            </w:tcBorders>
            <w:vAlign w:val="bottom"/>
          </w:tcPr>
          <w:p w:rsidR="000D2539" w:rsidRPr="009C220D" w:rsidRDefault="000D2539" w:rsidP="0014663E">
            <w:pPr>
              <w:pStyle w:val="FieldText"/>
            </w:pPr>
          </w:p>
        </w:tc>
      </w:tr>
    </w:tbl>
    <w:p w:rsidR="00C92A3C" w:rsidRDefault="00C92A3C"/>
    <w:tbl>
      <w:tblPr>
        <w:tblW w:w="5000" w:type="pct"/>
        <w:tblLayout w:type="fixed"/>
        <w:tblCellMar>
          <w:left w:w="0" w:type="dxa"/>
          <w:right w:w="0" w:type="dxa"/>
        </w:tblCellMar>
        <w:tblLook w:val="0000" w:firstRow="0" w:lastRow="0" w:firstColumn="0" w:lastColumn="0" w:noHBand="0" w:noVBand="0"/>
      </w:tblPr>
      <w:tblGrid>
        <w:gridCol w:w="1157"/>
        <w:gridCol w:w="1543"/>
        <w:gridCol w:w="482"/>
        <w:gridCol w:w="1929"/>
        <w:gridCol w:w="2218"/>
        <w:gridCol w:w="3471"/>
      </w:tblGrid>
      <w:tr w:rsidR="000D2539" w:rsidRPr="00613129" w:rsidTr="00BC07E3">
        <w:trPr>
          <w:trHeight w:val="288"/>
        </w:trPr>
        <w:tc>
          <w:tcPr>
            <w:tcW w:w="1080" w:type="dxa"/>
            <w:vAlign w:val="bottom"/>
          </w:tcPr>
          <w:p w:rsidR="000D2539" w:rsidRPr="005114CE" w:rsidRDefault="000D2539" w:rsidP="00490804">
            <w:r w:rsidRPr="005114CE">
              <w:t>From:</w:t>
            </w:r>
          </w:p>
        </w:tc>
        <w:tc>
          <w:tcPr>
            <w:tcW w:w="1440" w:type="dxa"/>
            <w:tcBorders>
              <w:bottom w:val="single" w:sz="4" w:space="0" w:color="auto"/>
            </w:tcBorders>
            <w:vAlign w:val="bottom"/>
          </w:tcPr>
          <w:p w:rsidR="000D2539" w:rsidRPr="009C220D" w:rsidRDefault="000D2539" w:rsidP="0014663E">
            <w:pPr>
              <w:pStyle w:val="FieldText"/>
            </w:pPr>
          </w:p>
        </w:tc>
        <w:tc>
          <w:tcPr>
            <w:tcW w:w="450" w:type="dxa"/>
            <w:vAlign w:val="bottom"/>
          </w:tcPr>
          <w:p w:rsidR="000D2539" w:rsidRPr="005114CE" w:rsidRDefault="000D2539" w:rsidP="00490804">
            <w:pPr>
              <w:pStyle w:val="Heading4"/>
            </w:pPr>
            <w:r w:rsidRPr="005114CE">
              <w:t>To:</w:t>
            </w:r>
          </w:p>
        </w:tc>
        <w:tc>
          <w:tcPr>
            <w:tcW w:w="1800" w:type="dxa"/>
            <w:tcBorders>
              <w:bottom w:val="single" w:sz="4" w:space="0" w:color="auto"/>
            </w:tcBorders>
            <w:vAlign w:val="bottom"/>
          </w:tcPr>
          <w:p w:rsidR="000D2539" w:rsidRPr="009C220D" w:rsidRDefault="000D2539" w:rsidP="0014663E">
            <w:pPr>
              <w:pStyle w:val="FieldText"/>
            </w:pPr>
          </w:p>
        </w:tc>
        <w:tc>
          <w:tcPr>
            <w:tcW w:w="2070" w:type="dxa"/>
            <w:vAlign w:val="bottom"/>
          </w:tcPr>
          <w:p w:rsidR="000D2539" w:rsidRPr="005114CE" w:rsidRDefault="007E56C4" w:rsidP="00490804">
            <w:pPr>
              <w:pStyle w:val="Heading4"/>
            </w:pPr>
            <w:r>
              <w:t>Reason for L</w:t>
            </w:r>
            <w:r w:rsidR="000D2539" w:rsidRPr="005114CE">
              <w:t>eaving:</w:t>
            </w:r>
          </w:p>
        </w:tc>
        <w:tc>
          <w:tcPr>
            <w:tcW w:w="3240" w:type="dxa"/>
            <w:tcBorders>
              <w:bottom w:val="single" w:sz="4" w:space="0" w:color="auto"/>
            </w:tcBorders>
            <w:vAlign w:val="bottom"/>
          </w:tcPr>
          <w:p w:rsidR="000D2539" w:rsidRPr="009C220D" w:rsidRDefault="000D2539" w:rsidP="0014663E">
            <w:pPr>
              <w:pStyle w:val="FieldText"/>
            </w:pPr>
          </w:p>
        </w:tc>
      </w:tr>
    </w:tbl>
    <w:p w:rsidR="00BC07E3" w:rsidRDefault="00BC07E3"/>
    <w:tbl>
      <w:tblPr>
        <w:tblW w:w="5000" w:type="pct"/>
        <w:tblLayout w:type="fixed"/>
        <w:tblCellMar>
          <w:left w:w="0" w:type="dxa"/>
          <w:right w:w="0" w:type="dxa"/>
        </w:tblCellMar>
        <w:tblLook w:val="0000" w:firstRow="0" w:lastRow="0" w:firstColumn="0" w:lastColumn="0" w:noHBand="0" w:noVBand="0"/>
      </w:tblPr>
      <w:tblGrid>
        <w:gridCol w:w="5401"/>
        <w:gridCol w:w="964"/>
        <w:gridCol w:w="964"/>
        <w:gridCol w:w="3471"/>
      </w:tblGrid>
      <w:tr w:rsidR="000D2539" w:rsidRPr="00613129" w:rsidTr="00176E67">
        <w:tc>
          <w:tcPr>
            <w:tcW w:w="5040" w:type="dxa"/>
            <w:vAlign w:val="bottom"/>
          </w:tcPr>
          <w:p w:rsidR="000D2539" w:rsidRPr="005114CE" w:rsidRDefault="000D2539" w:rsidP="00490804">
            <w:r w:rsidRPr="005114CE">
              <w:t>May we contact your previous supervisor for a reference?</w:t>
            </w:r>
          </w:p>
        </w:tc>
        <w:tc>
          <w:tcPr>
            <w:tcW w:w="900" w:type="dxa"/>
            <w:vAlign w:val="bottom"/>
          </w:tcPr>
          <w:p w:rsidR="000D2539" w:rsidRPr="009C220D" w:rsidRDefault="000D2539" w:rsidP="00490804">
            <w:pPr>
              <w:pStyle w:val="Checkbox"/>
            </w:pPr>
            <w:r>
              <w:t>YES</w:t>
            </w:r>
          </w:p>
          <w:p w:rsidR="000D2539" w:rsidRPr="005114CE" w:rsidRDefault="0095688C" w:rsidP="0014663E">
            <w:pPr>
              <w:pStyle w:val="Checkbox"/>
            </w:pPr>
            <w:r w:rsidRPr="005114CE">
              <w:fldChar w:fldCharType="begin">
                <w:ffData>
                  <w:name w:val="Check3"/>
                  <w:enabled/>
                  <w:calcOnExit w:val="0"/>
                  <w:checkBox>
                    <w:sizeAuto/>
                    <w:default w:val="0"/>
                  </w:checkBox>
                </w:ffData>
              </w:fldChar>
            </w:r>
            <w:r w:rsidR="000D2539" w:rsidRPr="005114CE">
              <w:instrText xml:space="preserve"> FORMCHECKBOX </w:instrText>
            </w:r>
            <w:r w:rsidR="00E15CE4">
              <w:fldChar w:fldCharType="separate"/>
            </w:r>
            <w:r w:rsidRPr="005114CE">
              <w:fldChar w:fldCharType="end"/>
            </w:r>
          </w:p>
        </w:tc>
        <w:tc>
          <w:tcPr>
            <w:tcW w:w="900" w:type="dxa"/>
            <w:vAlign w:val="bottom"/>
          </w:tcPr>
          <w:p w:rsidR="000D2539" w:rsidRPr="009C220D" w:rsidRDefault="000D2539" w:rsidP="00490804">
            <w:pPr>
              <w:pStyle w:val="Checkbox"/>
            </w:pPr>
            <w:r>
              <w:t>NO</w:t>
            </w:r>
          </w:p>
          <w:p w:rsidR="000D2539" w:rsidRPr="005114CE" w:rsidRDefault="0095688C" w:rsidP="0014663E">
            <w:pPr>
              <w:pStyle w:val="Checkbox"/>
            </w:pPr>
            <w:r w:rsidRPr="005114CE">
              <w:fldChar w:fldCharType="begin">
                <w:ffData>
                  <w:name w:val="Check4"/>
                  <w:enabled/>
                  <w:calcOnExit w:val="0"/>
                  <w:checkBox>
                    <w:sizeAuto/>
                    <w:default w:val="0"/>
                  </w:checkBox>
                </w:ffData>
              </w:fldChar>
            </w:r>
            <w:r w:rsidR="000D2539" w:rsidRPr="005114CE">
              <w:instrText xml:space="preserve"> FORMCHECKBOX </w:instrText>
            </w:r>
            <w:r w:rsidR="00E15CE4">
              <w:fldChar w:fldCharType="separate"/>
            </w:r>
            <w:r w:rsidRPr="005114CE">
              <w:fldChar w:fldCharType="end"/>
            </w:r>
          </w:p>
        </w:tc>
        <w:tc>
          <w:tcPr>
            <w:tcW w:w="3240" w:type="dxa"/>
            <w:vAlign w:val="bottom"/>
          </w:tcPr>
          <w:p w:rsidR="000D2539" w:rsidRPr="005114CE" w:rsidRDefault="000D2539" w:rsidP="005557F6">
            <w:pPr>
              <w:rPr>
                <w:szCs w:val="19"/>
              </w:rPr>
            </w:pPr>
          </w:p>
        </w:tc>
      </w:tr>
      <w:tr w:rsidR="00176E67" w:rsidRPr="00613129" w:rsidTr="00176E67">
        <w:tc>
          <w:tcPr>
            <w:tcW w:w="5040" w:type="dxa"/>
            <w:tcBorders>
              <w:bottom w:val="single" w:sz="4" w:space="0" w:color="auto"/>
            </w:tcBorders>
            <w:vAlign w:val="bottom"/>
          </w:tcPr>
          <w:p w:rsidR="00176E67" w:rsidRPr="005114CE" w:rsidRDefault="00176E67" w:rsidP="00490804"/>
        </w:tc>
        <w:tc>
          <w:tcPr>
            <w:tcW w:w="900" w:type="dxa"/>
            <w:tcBorders>
              <w:bottom w:val="single" w:sz="4" w:space="0" w:color="auto"/>
            </w:tcBorders>
            <w:vAlign w:val="bottom"/>
          </w:tcPr>
          <w:p w:rsidR="00176E67" w:rsidRDefault="00176E67" w:rsidP="00490804">
            <w:pPr>
              <w:pStyle w:val="Checkbox"/>
            </w:pPr>
          </w:p>
        </w:tc>
        <w:tc>
          <w:tcPr>
            <w:tcW w:w="900" w:type="dxa"/>
            <w:tcBorders>
              <w:bottom w:val="single" w:sz="4" w:space="0" w:color="auto"/>
            </w:tcBorders>
            <w:vAlign w:val="bottom"/>
          </w:tcPr>
          <w:p w:rsidR="00176E67" w:rsidRDefault="00176E67" w:rsidP="00490804">
            <w:pPr>
              <w:pStyle w:val="Checkbox"/>
            </w:pPr>
          </w:p>
        </w:tc>
        <w:tc>
          <w:tcPr>
            <w:tcW w:w="3240" w:type="dxa"/>
            <w:tcBorders>
              <w:bottom w:val="single" w:sz="4" w:space="0" w:color="auto"/>
            </w:tcBorders>
            <w:vAlign w:val="bottom"/>
          </w:tcPr>
          <w:p w:rsidR="00176E67" w:rsidRPr="005114CE" w:rsidRDefault="00176E67" w:rsidP="005557F6">
            <w:pPr>
              <w:rPr>
                <w:szCs w:val="19"/>
              </w:rPr>
            </w:pPr>
          </w:p>
        </w:tc>
      </w:tr>
      <w:tr w:rsidR="00BC07E3" w:rsidRPr="00613129" w:rsidTr="00BC07E3">
        <w:tc>
          <w:tcPr>
            <w:tcW w:w="5040" w:type="dxa"/>
            <w:tcBorders>
              <w:top w:val="single" w:sz="4" w:space="0" w:color="auto"/>
              <w:bottom w:val="single" w:sz="4" w:space="0" w:color="auto"/>
            </w:tcBorders>
            <w:shd w:val="clear" w:color="auto" w:fill="F2F2F2" w:themeFill="background1" w:themeFillShade="F2"/>
            <w:vAlign w:val="bottom"/>
          </w:tcPr>
          <w:p w:rsidR="00BC07E3" w:rsidRPr="005114CE" w:rsidRDefault="00BC07E3" w:rsidP="00490804"/>
        </w:tc>
        <w:tc>
          <w:tcPr>
            <w:tcW w:w="900" w:type="dxa"/>
            <w:tcBorders>
              <w:top w:val="single" w:sz="4" w:space="0" w:color="auto"/>
              <w:bottom w:val="single" w:sz="4" w:space="0" w:color="auto"/>
            </w:tcBorders>
            <w:shd w:val="clear" w:color="auto" w:fill="F2F2F2" w:themeFill="background1" w:themeFillShade="F2"/>
            <w:vAlign w:val="bottom"/>
          </w:tcPr>
          <w:p w:rsidR="00BC07E3" w:rsidRDefault="00BC07E3" w:rsidP="00490804">
            <w:pPr>
              <w:pStyle w:val="Checkbox"/>
            </w:pPr>
          </w:p>
        </w:tc>
        <w:tc>
          <w:tcPr>
            <w:tcW w:w="900" w:type="dxa"/>
            <w:tcBorders>
              <w:top w:val="single" w:sz="4" w:space="0" w:color="auto"/>
              <w:bottom w:val="single" w:sz="4" w:space="0" w:color="auto"/>
            </w:tcBorders>
            <w:shd w:val="clear" w:color="auto" w:fill="F2F2F2" w:themeFill="background1" w:themeFillShade="F2"/>
            <w:vAlign w:val="bottom"/>
          </w:tcPr>
          <w:p w:rsidR="00BC07E3" w:rsidRDefault="00BC07E3" w:rsidP="00490804">
            <w:pPr>
              <w:pStyle w:val="Checkbox"/>
            </w:pPr>
          </w:p>
        </w:tc>
        <w:tc>
          <w:tcPr>
            <w:tcW w:w="3240" w:type="dxa"/>
            <w:tcBorders>
              <w:top w:val="single" w:sz="4" w:space="0" w:color="auto"/>
              <w:bottom w:val="single" w:sz="4" w:space="0" w:color="auto"/>
            </w:tcBorders>
            <w:shd w:val="clear" w:color="auto" w:fill="F2F2F2" w:themeFill="background1" w:themeFillShade="F2"/>
            <w:vAlign w:val="bottom"/>
          </w:tcPr>
          <w:p w:rsidR="00BC07E3" w:rsidRPr="005114CE" w:rsidRDefault="00BC07E3" w:rsidP="005557F6">
            <w:pPr>
              <w:rPr>
                <w:szCs w:val="19"/>
              </w:rPr>
            </w:pPr>
          </w:p>
        </w:tc>
      </w:tr>
    </w:tbl>
    <w:p w:rsidR="00C92A3C" w:rsidRDefault="00C92A3C" w:rsidP="00C92A3C"/>
    <w:tbl>
      <w:tblPr>
        <w:tblW w:w="5000" w:type="pct"/>
        <w:tblLayout w:type="fixed"/>
        <w:tblCellMar>
          <w:left w:w="0" w:type="dxa"/>
          <w:right w:w="0" w:type="dxa"/>
        </w:tblCellMar>
        <w:tblLook w:val="0000" w:firstRow="0" w:lastRow="0" w:firstColumn="0" w:lastColumn="0" w:noHBand="0" w:noVBand="0"/>
      </w:tblPr>
      <w:tblGrid>
        <w:gridCol w:w="1148"/>
        <w:gridCol w:w="6180"/>
        <w:gridCol w:w="1254"/>
        <w:gridCol w:w="2218"/>
      </w:tblGrid>
      <w:tr w:rsidR="00BC07E3" w:rsidRPr="00613129" w:rsidTr="00176E67">
        <w:trPr>
          <w:trHeight w:val="360"/>
        </w:trPr>
        <w:tc>
          <w:tcPr>
            <w:tcW w:w="1072" w:type="dxa"/>
            <w:vAlign w:val="bottom"/>
          </w:tcPr>
          <w:p w:rsidR="00BC07E3" w:rsidRPr="005114CE" w:rsidRDefault="00BC07E3" w:rsidP="00BC07E3">
            <w:r w:rsidRPr="005114CE">
              <w:t>Company:</w:t>
            </w:r>
          </w:p>
        </w:tc>
        <w:tc>
          <w:tcPr>
            <w:tcW w:w="5768" w:type="dxa"/>
            <w:tcBorders>
              <w:bottom w:val="single" w:sz="4" w:space="0" w:color="auto"/>
            </w:tcBorders>
            <w:vAlign w:val="bottom"/>
          </w:tcPr>
          <w:p w:rsidR="00BC07E3" w:rsidRPr="009C220D" w:rsidRDefault="00BC07E3" w:rsidP="00BC07E3">
            <w:pPr>
              <w:pStyle w:val="FieldText"/>
            </w:pPr>
          </w:p>
        </w:tc>
        <w:tc>
          <w:tcPr>
            <w:tcW w:w="1170" w:type="dxa"/>
            <w:vAlign w:val="bottom"/>
          </w:tcPr>
          <w:p w:rsidR="00BC07E3" w:rsidRPr="005114CE" w:rsidRDefault="00BC07E3" w:rsidP="00BC07E3">
            <w:pPr>
              <w:pStyle w:val="Heading4"/>
            </w:pPr>
            <w:r w:rsidRPr="005114CE">
              <w:t>Phone:</w:t>
            </w:r>
          </w:p>
        </w:tc>
        <w:tc>
          <w:tcPr>
            <w:tcW w:w="2070" w:type="dxa"/>
            <w:tcBorders>
              <w:bottom w:val="single" w:sz="4" w:space="0" w:color="auto"/>
            </w:tcBorders>
            <w:vAlign w:val="bottom"/>
          </w:tcPr>
          <w:p w:rsidR="00BC07E3" w:rsidRPr="009C220D" w:rsidRDefault="00BC07E3" w:rsidP="00BC07E3">
            <w:pPr>
              <w:pStyle w:val="FieldText"/>
            </w:pPr>
          </w:p>
        </w:tc>
      </w:tr>
      <w:tr w:rsidR="00BC07E3" w:rsidRPr="00613129" w:rsidTr="00176E67">
        <w:trPr>
          <w:trHeight w:val="360"/>
        </w:trPr>
        <w:tc>
          <w:tcPr>
            <w:tcW w:w="1072" w:type="dxa"/>
            <w:vAlign w:val="bottom"/>
          </w:tcPr>
          <w:p w:rsidR="00BC07E3" w:rsidRPr="005114CE" w:rsidRDefault="00BC07E3" w:rsidP="00BC07E3">
            <w:r w:rsidRPr="005114CE">
              <w:lastRenderedPageBreak/>
              <w:t>Address:</w:t>
            </w:r>
          </w:p>
        </w:tc>
        <w:tc>
          <w:tcPr>
            <w:tcW w:w="5768" w:type="dxa"/>
            <w:tcBorders>
              <w:top w:val="single" w:sz="4" w:space="0" w:color="auto"/>
              <w:bottom w:val="single" w:sz="4" w:space="0" w:color="auto"/>
            </w:tcBorders>
            <w:vAlign w:val="bottom"/>
          </w:tcPr>
          <w:p w:rsidR="00BC07E3" w:rsidRPr="009C220D" w:rsidRDefault="00BC07E3" w:rsidP="00BC07E3">
            <w:pPr>
              <w:pStyle w:val="FieldText"/>
            </w:pPr>
          </w:p>
        </w:tc>
        <w:tc>
          <w:tcPr>
            <w:tcW w:w="1170" w:type="dxa"/>
            <w:vAlign w:val="bottom"/>
          </w:tcPr>
          <w:p w:rsidR="00BC07E3" w:rsidRPr="005114CE" w:rsidRDefault="00BC07E3" w:rsidP="00BC07E3">
            <w:pPr>
              <w:pStyle w:val="Heading4"/>
            </w:pPr>
            <w:r w:rsidRPr="005114CE">
              <w:t>Supervisor:</w:t>
            </w:r>
          </w:p>
        </w:tc>
        <w:tc>
          <w:tcPr>
            <w:tcW w:w="2070" w:type="dxa"/>
            <w:tcBorders>
              <w:top w:val="single" w:sz="4" w:space="0" w:color="auto"/>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149"/>
        <w:gridCol w:w="3094"/>
        <w:gridCol w:w="1639"/>
        <w:gridCol w:w="1446"/>
        <w:gridCol w:w="1736"/>
        <w:gridCol w:w="1736"/>
      </w:tblGrid>
      <w:tr w:rsidR="00BC07E3" w:rsidRPr="00613129" w:rsidTr="00BC07E3">
        <w:trPr>
          <w:trHeight w:val="288"/>
        </w:trPr>
        <w:tc>
          <w:tcPr>
            <w:tcW w:w="1072" w:type="dxa"/>
            <w:vAlign w:val="bottom"/>
          </w:tcPr>
          <w:p w:rsidR="00BC07E3" w:rsidRPr="005114CE" w:rsidRDefault="00BC07E3" w:rsidP="00BC07E3">
            <w:r w:rsidRPr="005114CE">
              <w:t>Job Title:</w:t>
            </w:r>
          </w:p>
        </w:tc>
        <w:tc>
          <w:tcPr>
            <w:tcW w:w="2888" w:type="dxa"/>
            <w:tcBorders>
              <w:bottom w:val="single" w:sz="4" w:space="0" w:color="auto"/>
            </w:tcBorders>
            <w:vAlign w:val="bottom"/>
          </w:tcPr>
          <w:p w:rsidR="00BC07E3" w:rsidRPr="009C220D" w:rsidRDefault="00BC07E3" w:rsidP="00BC07E3">
            <w:pPr>
              <w:pStyle w:val="FieldText"/>
            </w:pPr>
          </w:p>
        </w:tc>
        <w:tc>
          <w:tcPr>
            <w:tcW w:w="1530" w:type="dxa"/>
            <w:vAlign w:val="bottom"/>
          </w:tcPr>
          <w:p w:rsidR="00BC07E3" w:rsidRPr="005114CE" w:rsidRDefault="00BC07E3" w:rsidP="00BC07E3">
            <w:pPr>
              <w:pStyle w:val="Heading4"/>
            </w:pPr>
            <w:r w:rsidRPr="005114CE">
              <w:t>Starting Salary:</w:t>
            </w:r>
          </w:p>
        </w:tc>
        <w:tc>
          <w:tcPr>
            <w:tcW w:w="1350" w:type="dxa"/>
            <w:tcBorders>
              <w:bottom w:val="single" w:sz="4" w:space="0" w:color="auto"/>
            </w:tcBorders>
            <w:vAlign w:val="bottom"/>
          </w:tcPr>
          <w:p w:rsidR="00BC07E3" w:rsidRPr="009C220D" w:rsidRDefault="00BC07E3" w:rsidP="00BC07E3">
            <w:pPr>
              <w:pStyle w:val="FieldText"/>
            </w:pPr>
            <w:r w:rsidRPr="009C220D">
              <w:t>$</w:t>
            </w:r>
          </w:p>
        </w:tc>
        <w:tc>
          <w:tcPr>
            <w:tcW w:w="1620" w:type="dxa"/>
            <w:vAlign w:val="bottom"/>
          </w:tcPr>
          <w:p w:rsidR="00BC07E3" w:rsidRPr="005114CE" w:rsidRDefault="00BC07E3" w:rsidP="00BC07E3">
            <w:pPr>
              <w:pStyle w:val="Heading4"/>
            </w:pPr>
            <w:r w:rsidRPr="005114CE">
              <w:t>Ending Salary:</w:t>
            </w:r>
          </w:p>
        </w:tc>
        <w:tc>
          <w:tcPr>
            <w:tcW w:w="1620" w:type="dxa"/>
            <w:tcBorders>
              <w:bottom w:val="single" w:sz="4" w:space="0" w:color="auto"/>
            </w:tcBorders>
            <w:vAlign w:val="bottom"/>
          </w:tcPr>
          <w:p w:rsidR="00BC07E3" w:rsidRPr="009C220D" w:rsidRDefault="00BC07E3" w:rsidP="00BC07E3">
            <w:pPr>
              <w:pStyle w:val="FieldText"/>
            </w:pPr>
            <w:r w:rsidRPr="009C220D">
              <w:t>$</w:t>
            </w: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597"/>
        <w:gridCol w:w="9203"/>
      </w:tblGrid>
      <w:tr w:rsidR="00BC07E3" w:rsidRPr="00613129" w:rsidTr="00BC07E3">
        <w:trPr>
          <w:trHeight w:val="288"/>
        </w:trPr>
        <w:tc>
          <w:tcPr>
            <w:tcW w:w="1491" w:type="dxa"/>
            <w:vAlign w:val="bottom"/>
          </w:tcPr>
          <w:p w:rsidR="00BC07E3" w:rsidRPr="005114CE" w:rsidRDefault="00BC07E3" w:rsidP="00BC07E3">
            <w:r w:rsidRPr="005114CE">
              <w:t>Responsibilities:</w:t>
            </w:r>
          </w:p>
        </w:tc>
        <w:tc>
          <w:tcPr>
            <w:tcW w:w="8589" w:type="dxa"/>
            <w:tcBorders>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157"/>
        <w:gridCol w:w="1543"/>
        <w:gridCol w:w="482"/>
        <w:gridCol w:w="1929"/>
        <w:gridCol w:w="2218"/>
        <w:gridCol w:w="3471"/>
      </w:tblGrid>
      <w:tr w:rsidR="00BC07E3" w:rsidRPr="00613129" w:rsidTr="00BC07E3">
        <w:trPr>
          <w:trHeight w:val="288"/>
        </w:trPr>
        <w:tc>
          <w:tcPr>
            <w:tcW w:w="1080" w:type="dxa"/>
            <w:vAlign w:val="bottom"/>
          </w:tcPr>
          <w:p w:rsidR="00BC07E3" w:rsidRPr="005114CE" w:rsidRDefault="00BC07E3" w:rsidP="00BC07E3">
            <w:r w:rsidRPr="005114CE">
              <w:t>From:</w:t>
            </w:r>
          </w:p>
        </w:tc>
        <w:tc>
          <w:tcPr>
            <w:tcW w:w="1440" w:type="dxa"/>
            <w:tcBorders>
              <w:bottom w:val="single" w:sz="4" w:space="0" w:color="auto"/>
            </w:tcBorders>
            <w:vAlign w:val="bottom"/>
          </w:tcPr>
          <w:p w:rsidR="00BC07E3" w:rsidRPr="009C220D" w:rsidRDefault="00BC07E3" w:rsidP="00BC07E3">
            <w:pPr>
              <w:pStyle w:val="FieldText"/>
            </w:pPr>
          </w:p>
        </w:tc>
        <w:tc>
          <w:tcPr>
            <w:tcW w:w="450" w:type="dxa"/>
            <w:vAlign w:val="bottom"/>
          </w:tcPr>
          <w:p w:rsidR="00BC07E3" w:rsidRPr="005114CE" w:rsidRDefault="00BC07E3" w:rsidP="00BC07E3">
            <w:pPr>
              <w:pStyle w:val="Heading4"/>
            </w:pPr>
            <w:r w:rsidRPr="005114CE">
              <w:t>To:</w:t>
            </w:r>
          </w:p>
        </w:tc>
        <w:tc>
          <w:tcPr>
            <w:tcW w:w="1800" w:type="dxa"/>
            <w:tcBorders>
              <w:bottom w:val="single" w:sz="4" w:space="0" w:color="auto"/>
            </w:tcBorders>
            <w:vAlign w:val="bottom"/>
          </w:tcPr>
          <w:p w:rsidR="00BC07E3" w:rsidRPr="009C220D" w:rsidRDefault="00BC07E3" w:rsidP="00BC07E3">
            <w:pPr>
              <w:pStyle w:val="FieldText"/>
            </w:pPr>
          </w:p>
        </w:tc>
        <w:tc>
          <w:tcPr>
            <w:tcW w:w="2070" w:type="dxa"/>
            <w:vAlign w:val="bottom"/>
          </w:tcPr>
          <w:p w:rsidR="00BC07E3" w:rsidRPr="005114CE" w:rsidRDefault="00BC07E3" w:rsidP="00BC07E3">
            <w:pPr>
              <w:pStyle w:val="Heading4"/>
            </w:pPr>
            <w:r>
              <w:t>Reason for L</w:t>
            </w:r>
            <w:r w:rsidRPr="005114CE">
              <w:t>eaving:</w:t>
            </w:r>
          </w:p>
        </w:tc>
        <w:tc>
          <w:tcPr>
            <w:tcW w:w="3240" w:type="dxa"/>
            <w:tcBorders>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5401"/>
        <w:gridCol w:w="964"/>
        <w:gridCol w:w="964"/>
        <w:gridCol w:w="3471"/>
      </w:tblGrid>
      <w:tr w:rsidR="00BC07E3" w:rsidRPr="00613129" w:rsidTr="00176E67">
        <w:tc>
          <w:tcPr>
            <w:tcW w:w="5040" w:type="dxa"/>
            <w:vAlign w:val="bottom"/>
          </w:tcPr>
          <w:p w:rsidR="00BC07E3" w:rsidRPr="005114CE" w:rsidRDefault="00BC07E3" w:rsidP="00BC07E3">
            <w:r w:rsidRPr="005114CE">
              <w:t>May we contact your previous supervisor for a reference?</w:t>
            </w:r>
          </w:p>
        </w:tc>
        <w:tc>
          <w:tcPr>
            <w:tcW w:w="900" w:type="dxa"/>
            <w:vAlign w:val="bottom"/>
          </w:tcPr>
          <w:p w:rsidR="00BC07E3" w:rsidRPr="009C220D" w:rsidRDefault="00BC07E3" w:rsidP="00BC07E3">
            <w:pPr>
              <w:pStyle w:val="Checkbox"/>
            </w:pPr>
            <w:r>
              <w:t>YES</w:t>
            </w:r>
          </w:p>
          <w:p w:rsidR="00BC07E3" w:rsidRPr="005114CE" w:rsidRDefault="0095688C" w:rsidP="00BC07E3">
            <w:pPr>
              <w:pStyle w:val="Checkbox"/>
            </w:pPr>
            <w:r w:rsidRPr="005114CE">
              <w:fldChar w:fldCharType="begin">
                <w:ffData>
                  <w:name w:val="Check3"/>
                  <w:enabled/>
                  <w:calcOnExit w:val="0"/>
                  <w:checkBox>
                    <w:sizeAuto/>
                    <w:default w:val="0"/>
                  </w:checkBox>
                </w:ffData>
              </w:fldChar>
            </w:r>
            <w:r w:rsidR="00BC07E3" w:rsidRPr="005114CE">
              <w:instrText xml:space="preserve"> FORMCHECKBOX </w:instrText>
            </w:r>
            <w:r w:rsidR="00E15CE4">
              <w:fldChar w:fldCharType="separate"/>
            </w:r>
            <w:r w:rsidRPr="005114CE">
              <w:fldChar w:fldCharType="end"/>
            </w:r>
          </w:p>
        </w:tc>
        <w:tc>
          <w:tcPr>
            <w:tcW w:w="900" w:type="dxa"/>
            <w:vAlign w:val="bottom"/>
          </w:tcPr>
          <w:p w:rsidR="00BC07E3" w:rsidRPr="009C220D" w:rsidRDefault="00BC07E3" w:rsidP="00BC07E3">
            <w:pPr>
              <w:pStyle w:val="Checkbox"/>
            </w:pPr>
            <w:r>
              <w:t>NO</w:t>
            </w:r>
          </w:p>
          <w:p w:rsidR="00BC07E3" w:rsidRPr="005114CE" w:rsidRDefault="0095688C" w:rsidP="00BC07E3">
            <w:pPr>
              <w:pStyle w:val="Checkbox"/>
            </w:pPr>
            <w:r w:rsidRPr="005114CE">
              <w:fldChar w:fldCharType="begin">
                <w:ffData>
                  <w:name w:val="Check4"/>
                  <w:enabled/>
                  <w:calcOnExit w:val="0"/>
                  <w:checkBox>
                    <w:sizeAuto/>
                    <w:default w:val="0"/>
                  </w:checkBox>
                </w:ffData>
              </w:fldChar>
            </w:r>
            <w:r w:rsidR="00BC07E3" w:rsidRPr="005114CE">
              <w:instrText xml:space="preserve"> FORMCHECKBOX </w:instrText>
            </w:r>
            <w:r w:rsidR="00E15CE4">
              <w:fldChar w:fldCharType="separate"/>
            </w:r>
            <w:r w:rsidRPr="005114CE">
              <w:fldChar w:fldCharType="end"/>
            </w:r>
          </w:p>
        </w:tc>
        <w:tc>
          <w:tcPr>
            <w:tcW w:w="3240" w:type="dxa"/>
            <w:vAlign w:val="bottom"/>
          </w:tcPr>
          <w:p w:rsidR="00BC07E3" w:rsidRPr="005114CE" w:rsidRDefault="00BC07E3" w:rsidP="00BC07E3">
            <w:pPr>
              <w:rPr>
                <w:szCs w:val="19"/>
              </w:rPr>
            </w:pPr>
          </w:p>
        </w:tc>
      </w:tr>
      <w:tr w:rsidR="00176E67" w:rsidRPr="00613129" w:rsidTr="00176E67">
        <w:tc>
          <w:tcPr>
            <w:tcW w:w="5040" w:type="dxa"/>
            <w:tcBorders>
              <w:bottom w:val="single" w:sz="4" w:space="0" w:color="auto"/>
            </w:tcBorders>
            <w:vAlign w:val="bottom"/>
          </w:tcPr>
          <w:p w:rsidR="00176E67" w:rsidRPr="005114CE" w:rsidRDefault="00176E67" w:rsidP="00BC07E3"/>
        </w:tc>
        <w:tc>
          <w:tcPr>
            <w:tcW w:w="900" w:type="dxa"/>
            <w:tcBorders>
              <w:bottom w:val="single" w:sz="4" w:space="0" w:color="auto"/>
            </w:tcBorders>
            <w:vAlign w:val="bottom"/>
          </w:tcPr>
          <w:p w:rsidR="00176E67" w:rsidRDefault="00176E67" w:rsidP="00BC07E3">
            <w:pPr>
              <w:pStyle w:val="Checkbox"/>
            </w:pPr>
          </w:p>
        </w:tc>
        <w:tc>
          <w:tcPr>
            <w:tcW w:w="900" w:type="dxa"/>
            <w:tcBorders>
              <w:bottom w:val="single" w:sz="4" w:space="0" w:color="auto"/>
            </w:tcBorders>
            <w:vAlign w:val="bottom"/>
          </w:tcPr>
          <w:p w:rsidR="00176E67" w:rsidRDefault="00176E67" w:rsidP="00BC07E3">
            <w:pPr>
              <w:pStyle w:val="Checkbox"/>
            </w:pPr>
          </w:p>
        </w:tc>
        <w:tc>
          <w:tcPr>
            <w:tcW w:w="3240" w:type="dxa"/>
            <w:tcBorders>
              <w:bottom w:val="single" w:sz="4" w:space="0" w:color="auto"/>
            </w:tcBorders>
            <w:vAlign w:val="bottom"/>
          </w:tcPr>
          <w:p w:rsidR="00176E67" w:rsidRPr="005114CE" w:rsidRDefault="00176E67" w:rsidP="00BC07E3">
            <w:pPr>
              <w:rPr>
                <w:szCs w:val="19"/>
              </w:rPr>
            </w:pPr>
          </w:p>
        </w:tc>
      </w:tr>
      <w:tr w:rsidR="00176E67" w:rsidRPr="00613129" w:rsidTr="00176E67">
        <w:tc>
          <w:tcPr>
            <w:tcW w:w="5040" w:type="dxa"/>
            <w:tcBorders>
              <w:top w:val="single" w:sz="4" w:space="0" w:color="auto"/>
              <w:bottom w:val="single" w:sz="4" w:space="0" w:color="auto"/>
            </w:tcBorders>
            <w:shd w:val="clear" w:color="auto" w:fill="F2F2F2" w:themeFill="background1" w:themeFillShade="F2"/>
            <w:vAlign w:val="bottom"/>
          </w:tcPr>
          <w:p w:rsidR="00176E67" w:rsidRPr="005114CE" w:rsidRDefault="00176E67" w:rsidP="00BC07E3"/>
        </w:tc>
        <w:tc>
          <w:tcPr>
            <w:tcW w:w="900" w:type="dxa"/>
            <w:tcBorders>
              <w:top w:val="single" w:sz="4" w:space="0" w:color="auto"/>
              <w:bottom w:val="single" w:sz="4" w:space="0" w:color="auto"/>
            </w:tcBorders>
            <w:shd w:val="clear" w:color="auto" w:fill="F2F2F2" w:themeFill="background1" w:themeFillShade="F2"/>
            <w:vAlign w:val="bottom"/>
          </w:tcPr>
          <w:p w:rsidR="00176E67" w:rsidRDefault="00176E67" w:rsidP="00BC07E3">
            <w:pPr>
              <w:pStyle w:val="Checkbox"/>
            </w:pPr>
          </w:p>
        </w:tc>
        <w:tc>
          <w:tcPr>
            <w:tcW w:w="900" w:type="dxa"/>
            <w:tcBorders>
              <w:top w:val="single" w:sz="4" w:space="0" w:color="auto"/>
              <w:bottom w:val="single" w:sz="4" w:space="0" w:color="auto"/>
            </w:tcBorders>
            <w:shd w:val="clear" w:color="auto" w:fill="F2F2F2" w:themeFill="background1" w:themeFillShade="F2"/>
            <w:vAlign w:val="bottom"/>
          </w:tcPr>
          <w:p w:rsidR="00176E67" w:rsidRDefault="00176E67" w:rsidP="00BC07E3">
            <w:pPr>
              <w:pStyle w:val="Checkbox"/>
            </w:pPr>
          </w:p>
        </w:tc>
        <w:tc>
          <w:tcPr>
            <w:tcW w:w="3240" w:type="dxa"/>
            <w:tcBorders>
              <w:top w:val="single" w:sz="4" w:space="0" w:color="auto"/>
              <w:bottom w:val="single" w:sz="4" w:space="0" w:color="auto"/>
            </w:tcBorders>
            <w:shd w:val="clear" w:color="auto" w:fill="F2F2F2" w:themeFill="background1" w:themeFillShade="F2"/>
            <w:vAlign w:val="bottom"/>
          </w:tcPr>
          <w:p w:rsidR="00176E67" w:rsidRPr="005114CE" w:rsidRDefault="00176E67" w:rsidP="00BC07E3">
            <w:pPr>
              <w:rPr>
                <w:szCs w:val="19"/>
              </w:rPr>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148"/>
        <w:gridCol w:w="6180"/>
        <w:gridCol w:w="1254"/>
        <w:gridCol w:w="2218"/>
      </w:tblGrid>
      <w:tr w:rsidR="00BC07E3" w:rsidRPr="00613129" w:rsidTr="00176E67">
        <w:trPr>
          <w:trHeight w:val="360"/>
        </w:trPr>
        <w:tc>
          <w:tcPr>
            <w:tcW w:w="1072" w:type="dxa"/>
            <w:vAlign w:val="bottom"/>
          </w:tcPr>
          <w:p w:rsidR="00BC07E3" w:rsidRPr="005114CE" w:rsidRDefault="00BC07E3" w:rsidP="00BC07E3">
            <w:r w:rsidRPr="005114CE">
              <w:t>Company:</w:t>
            </w:r>
          </w:p>
        </w:tc>
        <w:tc>
          <w:tcPr>
            <w:tcW w:w="5768" w:type="dxa"/>
            <w:tcBorders>
              <w:bottom w:val="single" w:sz="4" w:space="0" w:color="auto"/>
            </w:tcBorders>
            <w:vAlign w:val="bottom"/>
          </w:tcPr>
          <w:p w:rsidR="00BC07E3" w:rsidRPr="009C220D" w:rsidRDefault="00BC07E3" w:rsidP="00BC07E3">
            <w:pPr>
              <w:pStyle w:val="FieldText"/>
            </w:pPr>
          </w:p>
        </w:tc>
        <w:tc>
          <w:tcPr>
            <w:tcW w:w="1170" w:type="dxa"/>
            <w:vAlign w:val="bottom"/>
          </w:tcPr>
          <w:p w:rsidR="00BC07E3" w:rsidRPr="005114CE" w:rsidRDefault="00BC07E3" w:rsidP="00BC07E3">
            <w:pPr>
              <w:pStyle w:val="Heading4"/>
            </w:pPr>
            <w:r w:rsidRPr="005114CE">
              <w:t>Phone:</w:t>
            </w:r>
          </w:p>
        </w:tc>
        <w:tc>
          <w:tcPr>
            <w:tcW w:w="2070" w:type="dxa"/>
            <w:tcBorders>
              <w:bottom w:val="single" w:sz="4" w:space="0" w:color="auto"/>
            </w:tcBorders>
            <w:vAlign w:val="bottom"/>
          </w:tcPr>
          <w:p w:rsidR="00BC07E3" w:rsidRPr="009C220D" w:rsidRDefault="00BC07E3" w:rsidP="00BC07E3">
            <w:pPr>
              <w:pStyle w:val="FieldText"/>
            </w:pPr>
          </w:p>
        </w:tc>
      </w:tr>
      <w:tr w:rsidR="00BC07E3" w:rsidRPr="00613129" w:rsidTr="00176E67">
        <w:trPr>
          <w:trHeight w:val="360"/>
        </w:trPr>
        <w:tc>
          <w:tcPr>
            <w:tcW w:w="1072" w:type="dxa"/>
            <w:vAlign w:val="bottom"/>
          </w:tcPr>
          <w:p w:rsidR="00BC07E3" w:rsidRPr="005114CE" w:rsidRDefault="00BC07E3" w:rsidP="00BC07E3">
            <w:r w:rsidRPr="005114CE">
              <w:t>Address:</w:t>
            </w:r>
          </w:p>
        </w:tc>
        <w:tc>
          <w:tcPr>
            <w:tcW w:w="5768" w:type="dxa"/>
            <w:tcBorders>
              <w:top w:val="single" w:sz="4" w:space="0" w:color="auto"/>
              <w:bottom w:val="single" w:sz="4" w:space="0" w:color="auto"/>
            </w:tcBorders>
            <w:vAlign w:val="bottom"/>
          </w:tcPr>
          <w:p w:rsidR="00BC07E3" w:rsidRPr="009C220D" w:rsidRDefault="00BC07E3" w:rsidP="00BC07E3">
            <w:pPr>
              <w:pStyle w:val="FieldText"/>
            </w:pPr>
          </w:p>
        </w:tc>
        <w:tc>
          <w:tcPr>
            <w:tcW w:w="1170" w:type="dxa"/>
            <w:vAlign w:val="bottom"/>
          </w:tcPr>
          <w:p w:rsidR="00BC07E3" w:rsidRPr="005114CE" w:rsidRDefault="00BC07E3" w:rsidP="00BC07E3">
            <w:pPr>
              <w:pStyle w:val="Heading4"/>
            </w:pPr>
            <w:r w:rsidRPr="005114CE">
              <w:t>Supervisor:</w:t>
            </w:r>
          </w:p>
        </w:tc>
        <w:tc>
          <w:tcPr>
            <w:tcW w:w="2070" w:type="dxa"/>
            <w:tcBorders>
              <w:top w:val="single" w:sz="4" w:space="0" w:color="auto"/>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149"/>
        <w:gridCol w:w="3094"/>
        <w:gridCol w:w="1639"/>
        <w:gridCol w:w="1446"/>
        <w:gridCol w:w="1736"/>
        <w:gridCol w:w="1736"/>
      </w:tblGrid>
      <w:tr w:rsidR="00BC07E3" w:rsidRPr="00613129" w:rsidTr="00BC07E3">
        <w:trPr>
          <w:trHeight w:val="288"/>
        </w:trPr>
        <w:tc>
          <w:tcPr>
            <w:tcW w:w="1072" w:type="dxa"/>
            <w:vAlign w:val="bottom"/>
          </w:tcPr>
          <w:p w:rsidR="00BC07E3" w:rsidRPr="005114CE" w:rsidRDefault="00BC07E3" w:rsidP="00BC07E3">
            <w:r w:rsidRPr="005114CE">
              <w:t>Job Title:</w:t>
            </w:r>
          </w:p>
        </w:tc>
        <w:tc>
          <w:tcPr>
            <w:tcW w:w="2888" w:type="dxa"/>
            <w:tcBorders>
              <w:bottom w:val="single" w:sz="4" w:space="0" w:color="auto"/>
            </w:tcBorders>
            <w:vAlign w:val="bottom"/>
          </w:tcPr>
          <w:p w:rsidR="00BC07E3" w:rsidRPr="009C220D" w:rsidRDefault="00BC07E3" w:rsidP="00BC07E3">
            <w:pPr>
              <w:pStyle w:val="FieldText"/>
            </w:pPr>
          </w:p>
        </w:tc>
        <w:tc>
          <w:tcPr>
            <w:tcW w:w="1530" w:type="dxa"/>
            <w:vAlign w:val="bottom"/>
          </w:tcPr>
          <w:p w:rsidR="00BC07E3" w:rsidRPr="005114CE" w:rsidRDefault="00BC07E3" w:rsidP="00BC07E3">
            <w:pPr>
              <w:pStyle w:val="Heading4"/>
            </w:pPr>
            <w:r w:rsidRPr="005114CE">
              <w:t>Starting Salary:</w:t>
            </w:r>
          </w:p>
        </w:tc>
        <w:tc>
          <w:tcPr>
            <w:tcW w:w="1350" w:type="dxa"/>
            <w:tcBorders>
              <w:bottom w:val="single" w:sz="4" w:space="0" w:color="auto"/>
            </w:tcBorders>
            <w:vAlign w:val="bottom"/>
          </w:tcPr>
          <w:p w:rsidR="00BC07E3" w:rsidRPr="009C220D" w:rsidRDefault="00BC07E3" w:rsidP="00BC07E3">
            <w:pPr>
              <w:pStyle w:val="FieldText"/>
            </w:pPr>
            <w:r w:rsidRPr="009C220D">
              <w:t>$</w:t>
            </w:r>
          </w:p>
        </w:tc>
        <w:tc>
          <w:tcPr>
            <w:tcW w:w="1620" w:type="dxa"/>
            <w:vAlign w:val="bottom"/>
          </w:tcPr>
          <w:p w:rsidR="00BC07E3" w:rsidRPr="005114CE" w:rsidRDefault="00BC07E3" w:rsidP="00BC07E3">
            <w:pPr>
              <w:pStyle w:val="Heading4"/>
            </w:pPr>
            <w:r w:rsidRPr="005114CE">
              <w:t>Ending Salary:</w:t>
            </w:r>
          </w:p>
        </w:tc>
        <w:tc>
          <w:tcPr>
            <w:tcW w:w="1620" w:type="dxa"/>
            <w:tcBorders>
              <w:bottom w:val="single" w:sz="4" w:space="0" w:color="auto"/>
            </w:tcBorders>
            <w:vAlign w:val="bottom"/>
          </w:tcPr>
          <w:p w:rsidR="00BC07E3" w:rsidRPr="009C220D" w:rsidRDefault="00BC07E3" w:rsidP="00BC07E3">
            <w:pPr>
              <w:pStyle w:val="FieldText"/>
            </w:pPr>
            <w:r w:rsidRPr="009C220D">
              <w:t>$</w:t>
            </w: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597"/>
        <w:gridCol w:w="9203"/>
      </w:tblGrid>
      <w:tr w:rsidR="00BC07E3" w:rsidRPr="00613129" w:rsidTr="00BC07E3">
        <w:trPr>
          <w:trHeight w:val="288"/>
        </w:trPr>
        <w:tc>
          <w:tcPr>
            <w:tcW w:w="1491" w:type="dxa"/>
            <w:vAlign w:val="bottom"/>
          </w:tcPr>
          <w:p w:rsidR="00BC07E3" w:rsidRPr="005114CE" w:rsidRDefault="00BC07E3" w:rsidP="00BC07E3">
            <w:r w:rsidRPr="005114CE">
              <w:t>Responsibilities:</w:t>
            </w:r>
          </w:p>
        </w:tc>
        <w:tc>
          <w:tcPr>
            <w:tcW w:w="8589" w:type="dxa"/>
            <w:tcBorders>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1157"/>
        <w:gridCol w:w="1543"/>
        <w:gridCol w:w="482"/>
        <w:gridCol w:w="1929"/>
        <w:gridCol w:w="2218"/>
        <w:gridCol w:w="3471"/>
      </w:tblGrid>
      <w:tr w:rsidR="00BC07E3" w:rsidRPr="00613129" w:rsidTr="00BC07E3">
        <w:trPr>
          <w:trHeight w:val="288"/>
        </w:trPr>
        <w:tc>
          <w:tcPr>
            <w:tcW w:w="1080" w:type="dxa"/>
            <w:vAlign w:val="bottom"/>
          </w:tcPr>
          <w:p w:rsidR="00BC07E3" w:rsidRPr="005114CE" w:rsidRDefault="00BC07E3" w:rsidP="00BC07E3">
            <w:r w:rsidRPr="005114CE">
              <w:t>From:</w:t>
            </w:r>
          </w:p>
        </w:tc>
        <w:tc>
          <w:tcPr>
            <w:tcW w:w="1440" w:type="dxa"/>
            <w:tcBorders>
              <w:bottom w:val="single" w:sz="4" w:space="0" w:color="auto"/>
            </w:tcBorders>
            <w:vAlign w:val="bottom"/>
          </w:tcPr>
          <w:p w:rsidR="00BC07E3" w:rsidRPr="009C220D" w:rsidRDefault="00BC07E3" w:rsidP="00BC07E3">
            <w:pPr>
              <w:pStyle w:val="FieldText"/>
            </w:pPr>
          </w:p>
        </w:tc>
        <w:tc>
          <w:tcPr>
            <w:tcW w:w="450" w:type="dxa"/>
            <w:vAlign w:val="bottom"/>
          </w:tcPr>
          <w:p w:rsidR="00BC07E3" w:rsidRPr="005114CE" w:rsidRDefault="00BC07E3" w:rsidP="00BC07E3">
            <w:pPr>
              <w:pStyle w:val="Heading4"/>
            </w:pPr>
            <w:r w:rsidRPr="005114CE">
              <w:t>To:</w:t>
            </w:r>
          </w:p>
        </w:tc>
        <w:tc>
          <w:tcPr>
            <w:tcW w:w="1800" w:type="dxa"/>
            <w:tcBorders>
              <w:bottom w:val="single" w:sz="4" w:space="0" w:color="auto"/>
            </w:tcBorders>
            <w:vAlign w:val="bottom"/>
          </w:tcPr>
          <w:p w:rsidR="00BC07E3" w:rsidRPr="009C220D" w:rsidRDefault="00BC07E3" w:rsidP="00BC07E3">
            <w:pPr>
              <w:pStyle w:val="FieldText"/>
            </w:pPr>
          </w:p>
        </w:tc>
        <w:tc>
          <w:tcPr>
            <w:tcW w:w="2070" w:type="dxa"/>
            <w:vAlign w:val="bottom"/>
          </w:tcPr>
          <w:p w:rsidR="00BC07E3" w:rsidRPr="005114CE" w:rsidRDefault="00BC07E3" w:rsidP="00BC07E3">
            <w:pPr>
              <w:pStyle w:val="Heading4"/>
            </w:pPr>
            <w:r>
              <w:t>Reason for L</w:t>
            </w:r>
            <w:r w:rsidRPr="005114CE">
              <w:t>eaving:</w:t>
            </w:r>
          </w:p>
        </w:tc>
        <w:tc>
          <w:tcPr>
            <w:tcW w:w="3240" w:type="dxa"/>
            <w:tcBorders>
              <w:bottom w:val="single" w:sz="4" w:space="0" w:color="auto"/>
            </w:tcBorders>
            <w:vAlign w:val="bottom"/>
          </w:tcPr>
          <w:p w:rsidR="00BC07E3" w:rsidRPr="009C220D" w:rsidRDefault="00BC07E3" w:rsidP="00BC07E3">
            <w:pPr>
              <w:pStyle w:val="FieldText"/>
            </w:pPr>
          </w:p>
        </w:tc>
      </w:tr>
    </w:tbl>
    <w:p w:rsidR="00BC07E3" w:rsidRDefault="00BC07E3" w:rsidP="00BC07E3"/>
    <w:tbl>
      <w:tblPr>
        <w:tblW w:w="5000" w:type="pct"/>
        <w:tblLayout w:type="fixed"/>
        <w:tblCellMar>
          <w:left w:w="0" w:type="dxa"/>
          <w:right w:w="0" w:type="dxa"/>
        </w:tblCellMar>
        <w:tblLook w:val="0000" w:firstRow="0" w:lastRow="0" w:firstColumn="0" w:lastColumn="0" w:noHBand="0" w:noVBand="0"/>
      </w:tblPr>
      <w:tblGrid>
        <w:gridCol w:w="5401"/>
        <w:gridCol w:w="964"/>
        <w:gridCol w:w="964"/>
        <w:gridCol w:w="3471"/>
      </w:tblGrid>
      <w:tr w:rsidR="00BC07E3" w:rsidRPr="00613129" w:rsidTr="00176E67">
        <w:tc>
          <w:tcPr>
            <w:tcW w:w="5040" w:type="dxa"/>
            <w:vAlign w:val="bottom"/>
          </w:tcPr>
          <w:p w:rsidR="00BC07E3" w:rsidRPr="005114CE" w:rsidRDefault="00BC07E3" w:rsidP="00BC07E3">
            <w:r w:rsidRPr="005114CE">
              <w:t>May we contact your previous supervisor for a reference?</w:t>
            </w:r>
          </w:p>
        </w:tc>
        <w:tc>
          <w:tcPr>
            <w:tcW w:w="900" w:type="dxa"/>
            <w:vAlign w:val="bottom"/>
          </w:tcPr>
          <w:p w:rsidR="00BC07E3" w:rsidRPr="009C220D" w:rsidRDefault="00BC07E3" w:rsidP="00BC07E3">
            <w:pPr>
              <w:pStyle w:val="Checkbox"/>
            </w:pPr>
            <w:r>
              <w:t>YES</w:t>
            </w:r>
          </w:p>
          <w:p w:rsidR="00BC07E3" w:rsidRPr="005114CE" w:rsidRDefault="0095688C" w:rsidP="00BC07E3">
            <w:pPr>
              <w:pStyle w:val="Checkbox"/>
            </w:pPr>
            <w:r w:rsidRPr="005114CE">
              <w:fldChar w:fldCharType="begin">
                <w:ffData>
                  <w:name w:val="Check3"/>
                  <w:enabled/>
                  <w:calcOnExit w:val="0"/>
                  <w:checkBox>
                    <w:sizeAuto/>
                    <w:default w:val="0"/>
                  </w:checkBox>
                </w:ffData>
              </w:fldChar>
            </w:r>
            <w:r w:rsidR="00BC07E3" w:rsidRPr="005114CE">
              <w:instrText xml:space="preserve"> FORMCHECKBOX </w:instrText>
            </w:r>
            <w:r w:rsidR="00E15CE4">
              <w:fldChar w:fldCharType="separate"/>
            </w:r>
            <w:r w:rsidRPr="005114CE">
              <w:fldChar w:fldCharType="end"/>
            </w:r>
          </w:p>
        </w:tc>
        <w:tc>
          <w:tcPr>
            <w:tcW w:w="900" w:type="dxa"/>
            <w:vAlign w:val="bottom"/>
          </w:tcPr>
          <w:p w:rsidR="00BC07E3" w:rsidRPr="009C220D" w:rsidRDefault="00BC07E3" w:rsidP="00BC07E3">
            <w:pPr>
              <w:pStyle w:val="Checkbox"/>
            </w:pPr>
            <w:r>
              <w:t>NO</w:t>
            </w:r>
          </w:p>
          <w:p w:rsidR="00BC07E3" w:rsidRPr="005114CE" w:rsidRDefault="0095688C" w:rsidP="00BC07E3">
            <w:pPr>
              <w:pStyle w:val="Checkbox"/>
            </w:pPr>
            <w:r w:rsidRPr="005114CE">
              <w:fldChar w:fldCharType="begin">
                <w:ffData>
                  <w:name w:val="Check4"/>
                  <w:enabled/>
                  <w:calcOnExit w:val="0"/>
                  <w:checkBox>
                    <w:sizeAuto/>
                    <w:default w:val="0"/>
                  </w:checkBox>
                </w:ffData>
              </w:fldChar>
            </w:r>
            <w:r w:rsidR="00BC07E3" w:rsidRPr="005114CE">
              <w:instrText xml:space="preserve"> FORMCHECKBOX </w:instrText>
            </w:r>
            <w:r w:rsidR="00E15CE4">
              <w:fldChar w:fldCharType="separate"/>
            </w:r>
            <w:r w:rsidRPr="005114CE">
              <w:fldChar w:fldCharType="end"/>
            </w:r>
          </w:p>
        </w:tc>
        <w:tc>
          <w:tcPr>
            <w:tcW w:w="3240" w:type="dxa"/>
            <w:vAlign w:val="bottom"/>
          </w:tcPr>
          <w:p w:rsidR="00BC07E3" w:rsidRPr="005114CE" w:rsidRDefault="00BC07E3" w:rsidP="00BC07E3">
            <w:pPr>
              <w:rPr>
                <w:szCs w:val="19"/>
              </w:rPr>
            </w:pPr>
          </w:p>
        </w:tc>
      </w:tr>
    </w:tbl>
    <w:p w:rsidR="00871876" w:rsidRDefault="00871876" w:rsidP="00871876">
      <w:pPr>
        <w:pStyle w:val="Heading2"/>
      </w:pPr>
      <w:r w:rsidRPr="009C220D">
        <w:t>Disclaimer and Signature</w:t>
      </w:r>
    </w:p>
    <w:p w:rsidR="00871876" w:rsidRPr="00871876" w:rsidRDefault="00871876" w:rsidP="00490804">
      <w:pPr>
        <w:pStyle w:val="Italic"/>
      </w:pPr>
      <w:r w:rsidRPr="005114CE">
        <w:t>I certify that my answers are true and complete to the best of my knowledge. If this application leads to employment, I understand that false or misleading information in my application or interview may result in my release.</w:t>
      </w:r>
    </w:p>
    <w:tbl>
      <w:tblPr>
        <w:tblW w:w="5000" w:type="pct"/>
        <w:tblLayout w:type="fixed"/>
        <w:tblCellMar>
          <w:left w:w="0" w:type="dxa"/>
          <w:right w:w="0" w:type="dxa"/>
        </w:tblCellMar>
        <w:tblLook w:val="0000" w:firstRow="0" w:lastRow="0" w:firstColumn="0" w:lastColumn="0" w:noHBand="0" w:noVBand="0"/>
      </w:tblPr>
      <w:tblGrid>
        <w:gridCol w:w="1149"/>
        <w:gridCol w:w="6584"/>
        <w:gridCol w:w="722"/>
        <w:gridCol w:w="2345"/>
      </w:tblGrid>
      <w:tr w:rsidR="000D2539" w:rsidRPr="005114CE" w:rsidTr="00330050">
        <w:trPr>
          <w:trHeight w:val="432"/>
        </w:trPr>
        <w:tc>
          <w:tcPr>
            <w:tcW w:w="1072" w:type="dxa"/>
            <w:vAlign w:val="bottom"/>
          </w:tcPr>
          <w:p w:rsidR="000D2539" w:rsidRPr="005114CE" w:rsidRDefault="000D2539" w:rsidP="00490804">
            <w:r w:rsidRPr="005114CE">
              <w:t>Signature:</w:t>
            </w:r>
          </w:p>
        </w:tc>
        <w:tc>
          <w:tcPr>
            <w:tcW w:w="6145" w:type="dxa"/>
            <w:tcBorders>
              <w:bottom w:val="single" w:sz="4" w:space="0" w:color="auto"/>
            </w:tcBorders>
            <w:vAlign w:val="bottom"/>
          </w:tcPr>
          <w:p w:rsidR="000D2539" w:rsidRPr="005114CE" w:rsidRDefault="000D2539" w:rsidP="00682C69">
            <w:pPr>
              <w:pStyle w:val="FieldText"/>
            </w:pPr>
          </w:p>
        </w:tc>
        <w:tc>
          <w:tcPr>
            <w:tcW w:w="674" w:type="dxa"/>
            <w:vAlign w:val="bottom"/>
          </w:tcPr>
          <w:p w:rsidR="000D2539" w:rsidRPr="005114CE" w:rsidRDefault="000D2539" w:rsidP="00C92A3C">
            <w:pPr>
              <w:pStyle w:val="Heading4"/>
            </w:pPr>
            <w:r w:rsidRPr="005114CE">
              <w:t>Date:</w:t>
            </w:r>
          </w:p>
        </w:tc>
        <w:tc>
          <w:tcPr>
            <w:tcW w:w="2189" w:type="dxa"/>
            <w:tcBorders>
              <w:bottom w:val="single" w:sz="4" w:space="0" w:color="auto"/>
            </w:tcBorders>
            <w:vAlign w:val="bottom"/>
          </w:tcPr>
          <w:p w:rsidR="000D2539" w:rsidRPr="005114CE" w:rsidRDefault="000D2539" w:rsidP="00682C69">
            <w:pPr>
              <w:pStyle w:val="FieldText"/>
            </w:pPr>
          </w:p>
        </w:tc>
      </w:tr>
    </w:tbl>
    <w:p w:rsidR="005F6E87" w:rsidRPr="004E34C6" w:rsidRDefault="005F6E87" w:rsidP="004E34C6"/>
    <w:sectPr w:rsidR="005F6E87" w:rsidRPr="004E34C6" w:rsidSect="00A10ABD">
      <w:footerReference w:type="default" r:id="rId11"/>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CE4" w:rsidRDefault="00E15CE4" w:rsidP="00176E67">
      <w:r>
        <w:separator/>
      </w:r>
    </w:p>
  </w:endnote>
  <w:endnote w:type="continuationSeparator" w:id="0">
    <w:p w:rsidR="00E15CE4" w:rsidRDefault="00E15CE4" w:rsidP="0017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Nyala"/>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31626"/>
      <w:docPartObj>
        <w:docPartGallery w:val="Page Numbers (Bottom of Page)"/>
        <w:docPartUnique/>
      </w:docPartObj>
    </w:sdtPr>
    <w:sdtEndPr/>
    <w:sdtContent>
      <w:p w:rsidR="00176E67" w:rsidRDefault="00E15CE4">
        <w:pPr>
          <w:pStyle w:val="Footer"/>
          <w:jc w:val="center"/>
        </w:pPr>
        <w:r>
          <w:fldChar w:fldCharType="begin"/>
        </w:r>
        <w:r>
          <w:instrText xml:space="preserve"> PAGE   \* MERGEFORMAT </w:instrText>
        </w:r>
        <w:r>
          <w:fldChar w:fldCharType="separate"/>
        </w:r>
        <w:r w:rsidR="00E4147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CE4" w:rsidRDefault="00E15CE4" w:rsidP="00176E67">
      <w:r>
        <w:separator/>
      </w:r>
    </w:p>
  </w:footnote>
  <w:footnote w:type="continuationSeparator" w:id="0">
    <w:p w:rsidR="00E15CE4" w:rsidRDefault="00E15CE4" w:rsidP="00176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0F864275"/>
    <w:multiLevelType w:val="hybridMultilevel"/>
    <w:tmpl w:val="6FC2C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E2194"/>
    <w:multiLevelType w:val="hybridMultilevel"/>
    <w:tmpl w:val="CF08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35946"/>
    <w:multiLevelType w:val="hybridMultilevel"/>
    <w:tmpl w:val="427C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357BD"/>
    <w:multiLevelType w:val="hybridMultilevel"/>
    <w:tmpl w:val="604E0E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26648"/>
    <w:multiLevelType w:val="hybridMultilevel"/>
    <w:tmpl w:val="52FC2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A5F45"/>
    <w:multiLevelType w:val="hybridMultilevel"/>
    <w:tmpl w:val="33884D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8B7C97"/>
    <w:multiLevelType w:val="hybridMultilevel"/>
    <w:tmpl w:val="5A12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4610D"/>
    <w:multiLevelType w:val="hybridMultilevel"/>
    <w:tmpl w:val="FA82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1090E"/>
    <w:multiLevelType w:val="hybridMultilevel"/>
    <w:tmpl w:val="16481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3"/>
  </w:num>
  <w:num w:numId="14">
    <w:abstractNumId w:val="15"/>
  </w:num>
  <w:num w:numId="15">
    <w:abstractNumId w:val="10"/>
  </w:num>
  <w:num w:numId="16">
    <w:abstractNumId w:val="14"/>
  </w:num>
  <w:num w:numId="17">
    <w:abstractNumId w:val="18"/>
  </w:num>
  <w:num w:numId="18">
    <w:abstractNumId w:val="16"/>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F">
    <w15:presenceInfo w15:providerId="None" w15:userId="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drawingGridHorizontalSpacing w:val="95"/>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10ABD"/>
    <w:rsid w:val="000071F7"/>
    <w:rsid w:val="00010B00"/>
    <w:rsid w:val="0002798A"/>
    <w:rsid w:val="00083002"/>
    <w:rsid w:val="00087B85"/>
    <w:rsid w:val="000A01F1"/>
    <w:rsid w:val="000C1163"/>
    <w:rsid w:val="000C797A"/>
    <w:rsid w:val="000D2539"/>
    <w:rsid w:val="000D2BB8"/>
    <w:rsid w:val="000F2DF4"/>
    <w:rsid w:val="000F6783"/>
    <w:rsid w:val="00120C95"/>
    <w:rsid w:val="0014663E"/>
    <w:rsid w:val="00176E67"/>
    <w:rsid w:val="00180664"/>
    <w:rsid w:val="001903F7"/>
    <w:rsid w:val="0019395E"/>
    <w:rsid w:val="001D6B76"/>
    <w:rsid w:val="00211828"/>
    <w:rsid w:val="00250014"/>
    <w:rsid w:val="00275BB5"/>
    <w:rsid w:val="00286F6A"/>
    <w:rsid w:val="00291C8C"/>
    <w:rsid w:val="002A1ECE"/>
    <w:rsid w:val="002A2510"/>
    <w:rsid w:val="002A6FA9"/>
    <w:rsid w:val="002B4D1D"/>
    <w:rsid w:val="002C10B1"/>
    <w:rsid w:val="002D222A"/>
    <w:rsid w:val="003076FD"/>
    <w:rsid w:val="00317005"/>
    <w:rsid w:val="00330050"/>
    <w:rsid w:val="00335259"/>
    <w:rsid w:val="003929F1"/>
    <w:rsid w:val="003A1B63"/>
    <w:rsid w:val="003A41A1"/>
    <w:rsid w:val="003B2326"/>
    <w:rsid w:val="00400251"/>
    <w:rsid w:val="00437ED0"/>
    <w:rsid w:val="00440CD8"/>
    <w:rsid w:val="00443837"/>
    <w:rsid w:val="00447DAA"/>
    <w:rsid w:val="00450F66"/>
    <w:rsid w:val="00461739"/>
    <w:rsid w:val="00467865"/>
    <w:rsid w:val="0048685F"/>
    <w:rsid w:val="00490804"/>
    <w:rsid w:val="004A1437"/>
    <w:rsid w:val="004A4198"/>
    <w:rsid w:val="004A54EA"/>
    <w:rsid w:val="004B0578"/>
    <w:rsid w:val="004E34C6"/>
    <w:rsid w:val="004F62AD"/>
    <w:rsid w:val="00501AE8"/>
    <w:rsid w:val="00504B65"/>
    <w:rsid w:val="005114CE"/>
    <w:rsid w:val="0052122B"/>
    <w:rsid w:val="005557F6"/>
    <w:rsid w:val="00563778"/>
    <w:rsid w:val="005770B0"/>
    <w:rsid w:val="005B4AE2"/>
    <w:rsid w:val="005E63CC"/>
    <w:rsid w:val="005F6E87"/>
    <w:rsid w:val="00607FED"/>
    <w:rsid w:val="00613129"/>
    <w:rsid w:val="00617C65"/>
    <w:rsid w:val="0063459A"/>
    <w:rsid w:val="00634F13"/>
    <w:rsid w:val="0066126B"/>
    <w:rsid w:val="00682C69"/>
    <w:rsid w:val="006D2635"/>
    <w:rsid w:val="006D779C"/>
    <w:rsid w:val="006E4F63"/>
    <w:rsid w:val="006E729E"/>
    <w:rsid w:val="00722A00"/>
    <w:rsid w:val="00724FA4"/>
    <w:rsid w:val="007325A9"/>
    <w:rsid w:val="0075451A"/>
    <w:rsid w:val="007602AC"/>
    <w:rsid w:val="00774B67"/>
    <w:rsid w:val="00786E50"/>
    <w:rsid w:val="00793AC6"/>
    <w:rsid w:val="007A71DE"/>
    <w:rsid w:val="007B199B"/>
    <w:rsid w:val="007B6119"/>
    <w:rsid w:val="007C1DA0"/>
    <w:rsid w:val="007C71B8"/>
    <w:rsid w:val="007E2A15"/>
    <w:rsid w:val="007E56C4"/>
    <w:rsid w:val="007F3D5B"/>
    <w:rsid w:val="008107D6"/>
    <w:rsid w:val="00841645"/>
    <w:rsid w:val="00852EC6"/>
    <w:rsid w:val="00856C35"/>
    <w:rsid w:val="00871876"/>
    <w:rsid w:val="008753A7"/>
    <w:rsid w:val="0088782D"/>
    <w:rsid w:val="008B7081"/>
    <w:rsid w:val="008D7A67"/>
    <w:rsid w:val="008F2F8A"/>
    <w:rsid w:val="008F5BCD"/>
    <w:rsid w:val="00902964"/>
    <w:rsid w:val="00920507"/>
    <w:rsid w:val="00933455"/>
    <w:rsid w:val="0094790F"/>
    <w:rsid w:val="0095688C"/>
    <w:rsid w:val="00966B90"/>
    <w:rsid w:val="009737B7"/>
    <w:rsid w:val="00976CBA"/>
    <w:rsid w:val="009802C4"/>
    <w:rsid w:val="009976D9"/>
    <w:rsid w:val="00997A3E"/>
    <w:rsid w:val="009A12D5"/>
    <w:rsid w:val="009A4EA3"/>
    <w:rsid w:val="009A55DC"/>
    <w:rsid w:val="009C220D"/>
    <w:rsid w:val="00A10ABD"/>
    <w:rsid w:val="00A211B2"/>
    <w:rsid w:val="00A2727E"/>
    <w:rsid w:val="00A35524"/>
    <w:rsid w:val="00A60C9E"/>
    <w:rsid w:val="00A74F99"/>
    <w:rsid w:val="00A82BA3"/>
    <w:rsid w:val="00A94ACC"/>
    <w:rsid w:val="00AA2EA7"/>
    <w:rsid w:val="00AE6FA4"/>
    <w:rsid w:val="00B03907"/>
    <w:rsid w:val="00B11811"/>
    <w:rsid w:val="00B311E1"/>
    <w:rsid w:val="00B4735C"/>
    <w:rsid w:val="00B579DF"/>
    <w:rsid w:val="00B90EC2"/>
    <w:rsid w:val="00BA268F"/>
    <w:rsid w:val="00BC07E3"/>
    <w:rsid w:val="00C079CA"/>
    <w:rsid w:val="00C45FDA"/>
    <w:rsid w:val="00C67741"/>
    <w:rsid w:val="00C74647"/>
    <w:rsid w:val="00C76039"/>
    <w:rsid w:val="00C76480"/>
    <w:rsid w:val="00C80AD2"/>
    <w:rsid w:val="00C92A3C"/>
    <w:rsid w:val="00C92FD6"/>
    <w:rsid w:val="00CE5DC7"/>
    <w:rsid w:val="00CE7D54"/>
    <w:rsid w:val="00D14E73"/>
    <w:rsid w:val="00D55AFA"/>
    <w:rsid w:val="00D6155E"/>
    <w:rsid w:val="00D83A19"/>
    <w:rsid w:val="00D86A85"/>
    <w:rsid w:val="00D90A75"/>
    <w:rsid w:val="00DA4514"/>
    <w:rsid w:val="00DC47A2"/>
    <w:rsid w:val="00DE1551"/>
    <w:rsid w:val="00DE1A09"/>
    <w:rsid w:val="00DE7FB7"/>
    <w:rsid w:val="00E106E2"/>
    <w:rsid w:val="00E15CE4"/>
    <w:rsid w:val="00E20DDA"/>
    <w:rsid w:val="00E32A8B"/>
    <w:rsid w:val="00E36054"/>
    <w:rsid w:val="00E37E7B"/>
    <w:rsid w:val="00E41477"/>
    <w:rsid w:val="00E46E04"/>
    <w:rsid w:val="00E87396"/>
    <w:rsid w:val="00E9071F"/>
    <w:rsid w:val="00E96F6F"/>
    <w:rsid w:val="00EB478A"/>
    <w:rsid w:val="00EC42A3"/>
    <w:rsid w:val="00F83033"/>
    <w:rsid w:val="00F966AA"/>
    <w:rsid w:val="00FB538F"/>
    <w:rsid w:val="00FC3071"/>
    <w:rsid w:val="00FD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31EAD9E8-D025-45C0-A26E-EAD49A3B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E67"/>
    <w:rPr>
      <w:rFonts w:asciiTheme="minorHAnsi" w:hAnsiTheme="minorHAnsi"/>
      <w:sz w:val="19"/>
      <w:szCs w:val="24"/>
    </w:rPr>
  </w:style>
  <w:style w:type="paragraph" w:styleId="Heading1">
    <w:name w:val="heading 1"/>
    <w:basedOn w:val="Normal"/>
    <w:next w:val="Normal"/>
    <w:qFormat/>
    <w:rsid w:val="00856C35"/>
    <w:pPr>
      <w:spacing w:before="200" w:after="120"/>
      <w:outlineLvl w:val="0"/>
    </w:pPr>
    <w:rPr>
      <w:rFonts w:asciiTheme="majorHAnsi" w:hAnsiTheme="majorHAnsi"/>
      <w:b/>
      <w:sz w:val="24"/>
    </w:rPr>
  </w:style>
  <w:style w:type="paragraph" w:styleId="Heading2">
    <w:name w:val="heading 2"/>
    <w:basedOn w:val="Normal"/>
    <w:next w:val="Normal"/>
    <w:qFormat/>
    <w:rsid w:val="00176E67"/>
    <w:pPr>
      <w:keepNext/>
      <w:shd w:val="clear" w:color="auto" w:fill="595959" w:themeFill="text1" w:themeFillTint="A6"/>
      <w:spacing w:before="200"/>
      <w:jc w:val="center"/>
      <w:outlineLvl w:val="1"/>
    </w:pPr>
    <w:rPr>
      <w:rFonts w:asciiTheme="majorHAnsi" w:hAnsiTheme="majorHAnsi"/>
      <w:b/>
      <w:color w:val="FFFFFF" w:themeColor="background1"/>
      <w:sz w:val="22"/>
    </w:rPr>
  </w:style>
  <w:style w:type="paragraph" w:styleId="Heading3">
    <w:name w:val="heading 3"/>
    <w:basedOn w:val="Normal"/>
    <w:next w:val="Normal"/>
    <w:qFormat/>
    <w:rsid w:val="00490804"/>
    <w:pPr>
      <w:outlineLvl w:val="2"/>
    </w:pPr>
    <w:rPr>
      <w:i/>
      <w:sz w:val="16"/>
    </w:rPr>
  </w:style>
  <w:style w:type="paragraph" w:styleId="Heading4">
    <w:name w:val="heading 4"/>
    <w:basedOn w:val="Normal"/>
    <w:next w:val="Normal"/>
    <w:link w:val="Heading4Char"/>
    <w:uiPriority w:val="9"/>
    <w:unhideWhenUsed/>
    <w:qFormat/>
    <w:rsid w:val="00490804"/>
    <w:pPr>
      <w:jc w:val="righ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804"/>
    <w:rPr>
      <w:rFonts w:asciiTheme="minorHAnsi" w:hAnsiTheme="minorHAnsi"/>
      <w:sz w:val="19"/>
      <w:szCs w:val="24"/>
    </w:rPr>
  </w:style>
  <w:style w:type="paragraph" w:styleId="BalloonText">
    <w:name w:val="Balloon Text"/>
    <w:basedOn w:val="Normal"/>
    <w:semiHidden/>
    <w:rsid w:val="0002798A"/>
    <w:rPr>
      <w:rFonts w:ascii="Tahoma" w:hAnsi="Tahoma" w:cs="Tahoma"/>
      <w:sz w:val="16"/>
      <w:szCs w:val="16"/>
    </w:rPr>
  </w:style>
  <w:style w:type="paragraph" w:customStyle="1" w:styleId="Italic">
    <w:name w:val="Italic"/>
    <w:basedOn w:val="Normal"/>
    <w:qFormat/>
    <w:rsid w:val="00490804"/>
    <w:pPr>
      <w:spacing w:before="120" w:after="60"/>
    </w:pPr>
    <w:rPr>
      <w:i/>
      <w:sz w:val="20"/>
      <w:szCs w:val="20"/>
    </w:rPr>
  </w:style>
  <w:style w:type="paragraph" w:customStyle="1" w:styleId="Checkbox">
    <w:name w:val="Checkbox"/>
    <w:basedOn w:val="Normal"/>
    <w:next w:val="Normal"/>
    <w:qFormat/>
    <w:rsid w:val="00490804"/>
    <w:pPr>
      <w:jc w:val="center"/>
    </w:pPr>
    <w:rPr>
      <w:sz w:val="17"/>
      <w:szCs w:val="19"/>
    </w:rPr>
  </w:style>
  <w:style w:type="paragraph" w:customStyle="1" w:styleId="FieldText">
    <w:name w:val="Field Text"/>
    <w:basedOn w:val="Normal"/>
    <w:link w:val="FieldTextChar"/>
    <w:qFormat/>
    <w:rsid w:val="00490804"/>
    <w:rPr>
      <w:b/>
      <w:szCs w:val="19"/>
    </w:rPr>
  </w:style>
  <w:style w:type="character" w:customStyle="1" w:styleId="FieldTextChar">
    <w:name w:val="Field Text Char"/>
    <w:basedOn w:val="DefaultParagraphFont"/>
    <w:link w:val="FieldText"/>
    <w:rsid w:val="00490804"/>
    <w:rPr>
      <w:rFonts w:ascii="Arial" w:hAnsi="Arial"/>
      <w:b/>
      <w:sz w:val="19"/>
      <w:szCs w:val="19"/>
      <w:lang w:val="en-US" w:eastAsia="en-US" w:bidi="ar-SA"/>
    </w:rPr>
  </w:style>
  <w:style w:type="table" w:styleId="TableGrid">
    <w:name w:val="Table Grid"/>
    <w:basedOn w:val="TableNormal"/>
    <w:uiPriority w:val="59"/>
    <w:rsid w:val="00856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
    <w:name w:val="Company Name"/>
    <w:basedOn w:val="Normal"/>
    <w:qFormat/>
    <w:rsid w:val="00176E67"/>
    <w:pPr>
      <w:jc w:val="right"/>
    </w:pPr>
    <w:rPr>
      <w:rFonts w:asciiTheme="majorHAnsi" w:hAnsiTheme="majorHAnsi"/>
      <w:b/>
      <w:color w:val="595959" w:themeColor="text1" w:themeTint="A6"/>
      <w:sz w:val="36"/>
    </w:rPr>
  </w:style>
  <w:style w:type="paragraph" w:styleId="Header">
    <w:name w:val="header"/>
    <w:basedOn w:val="Normal"/>
    <w:link w:val="HeaderChar"/>
    <w:uiPriority w:val="99"/>
    <w:semiHidden/>
    <w:unhideWhenUsed/>
    <w:rsid w:val="00176E67"/>
    <w:pPr>
      <w:tabs>
        <w:tab w:val="center" w:pos="4680"/>
        <w:tab w:val="right" w:pos="9360"/>
      </w:tabs>
    </w:pPr>
  </w:style>
  <w:style w:type="character" w:customStyle="1" w:styleId="HeaderChar">
    <w:name w:val="Header Char"/>
    <w:basedOn w:val="DefaultParagraphFont"/>
    <w:link w:val="Header"/>
    <w:uiPriority w:val="99"/>
    <w:semiHidden/>
    <w:rsid w:val="00176E67"/>
    <w:rPr>
      <w:rFonts w:asciiTheme="minorHAnsi" w:hAnsiTheme="minorHAnsi"/>
      <w:sz w:val="19"/>
      <w:szCs w:val="24"/>
    </w:rPr>
  </w:style>
  <w:style w:type="paragraph" w:styleId="Footer">
    <w:name w:val="footer"/>
    <w:basedOn w:val="Normal"/>
    <w:link w:val="FooterChar"/>
    <w:uiPriority w:val="99"/>
    <w:unhideWhenUsed/>
    <w:rsid w:val="00176E67"/>
  </w:style>
  <w:style w:type="character" w:customStyle="1" w:styleId="FooterChar">
    <w:name w:val="Footer Char"/>
    <w:basedOn w:val="DefaultParagraphFont"/>
    <w:link w:val="Footer"/>
    <w:uiPriority w:val="99"/>
    <w:rsid w:val="00176E67"/>
    <w:rPr>
      <w:rFonts w:asciiTheme="minorHAnsi" w:hAnsiTheme="minorHAnsi"/>
      <w:sz w:val="19"/>
      <w:szCs w:val="24"/>
    </w:rPr>
  </w:style>
  <w:style w:type="character" w:styleId="Hyperlink">
    <w:name w:val="Hyperlink"/>
    <w:basedOn w:val="DefaultParagraphFont"/>
    <w:rsid w:val="00634F13"/>
    <w:rPr>
      <w:color w:val="0000FF"/>
      <w:u w:val="single"/>
    </w:rPr>
  </w:style>
  <w:style w:type="paragraph" w:styleId="ListParagraph">
    <w:name w:val="List Paragraph"/>
    <w:basedOn w:val="Normal"/>
    <w:uiPriority w:val="34"/>
    <w:qFormat/>
    <w:rsid w:val="005770B0"/>
    <w:pPr>
      <w:spacing w:after="200" w:line="276" w:lineRule="auto"/>
      <w:ind w:left="720"/>
      <w:contextualSpacing/>
    </w:pPr>
    <w:rPr>
      <w:rFonts w:eastAsiaTheme="minorHAnsi" w:cstheme="minorBidi"/>
      <w:sz w:val="22"/>
      <w:szCs w:val="22"/>
    </w:rPr>
  </w:style>
  <w:style w:type="character" w:styleId="Strong">
    <w:name w:val="Strong"/>
    <w:basedOn w:val="DefaultParagraphFont"/>
    <w:uiPriority w:val="22"/>
    <w:qFormat/>
    <w:rsid w:val="005770B0"/>
    <w:rPr>
      <w:b/>
      <w:bCs/>
    </w:rPr>
  </w:style>
  <w:style w:type="paragraph" w:styleId="NoSpacing">
    <w:name w:val="No Spacing"/>
    <w:uiPriority w:val="1"/>
    <w:qFormat/>
    <w:rsid w:val="005770B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nfo@northportlandtoollibrary.org" TargetMode="External"/><Relationship Id="rId4" Type="http://schemas.openxmlformats.org/officeDocument/2006/relationships/settings" Target="settings.xml"/><Relationship Id="rId9" Type="http://schemas.openxmlformats.org/officeDocument/2006/relationships/hyperlink" Target="mailto:info@northportlandtoollibrary.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ston\Documents\BlankForms\Employment%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D3E8D71-0DA9-4A08-BE43-C88C6E5C8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Employment application</Template>
  <TotalTime>2</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Grizli777</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creator>Preston</dc:creator>
  <cp:lastModifiedBy>FF</cp:lastModifiedBy>
  <cp:revision>3</cp:revision>
  <cp:lastPrinted>2014-12-09T23:07:00Z</cp:lastPrinted>
  <dcterms:created xsi:type="dcterms:W3CDTF">2015-01-20T20:59:00Z</dcterms:created>
  <dcterms:modified xsi:type="dcterms:W3CDTF">2015-01-20T21:00:00Z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ies>
</file>